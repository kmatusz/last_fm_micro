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96673" w14:textId="757FBD26" w:rsidR="00361875" w:rsidRPr="005F554C" w:rsidRDefault="00A63F08" w:rsidP="00E379C1">
      <w:pPr>
        <w:jc w:val="both"/>
        <w:rPr>
          <w:rFonts w:ascii="Times New Roman" w:hAnsi="Times New Roman" w:cs="Times New Roman"/>
        </w:rPr>
      </w:pPr>
      <w:r w:rsidRPr="005F554C">
        <w:rPr>
          <w:rFonts w:ascii="Times New Roman" w:hAnsi="Times New Roman" w:cs="Times New Roman"/>
          <w:u w:val="single"/>
        </w:rPr>
        <w:t>Working title:</w:t>
      </w:r>
      <w:r w:rsidRPr="005F554C">
        <w:rPr>
          <w:rFonts w:ascii="Times New Roman" w:hAnsi="Times New Roman" w:cs="Times New Roman"/>
        </w:rPr>
        <w:t xml:space="preserve"> </w:t>
      </w:r>
      <w:proofErr w:type="spellStart"/>
      <w:r w:rsidR="00EC4F0E" w:rsidRPr="005F554C">
        <w:rPr>
          <w:rFonts w:ascii="Times New Roman" w:hAnsi="Times New Roman" w:cs="Times New Roman"/>
        </w:rPr>
        <w:t>Unequality</w:t>
      </w:r>
      <w:proofErr w:type="spellEnd"/>
      <w:r w:rsidR="00EC4F0E" w:rsidRPr="005F554C">
        <w:rPr>
          <w:rFonts w:ascii="Times New Roman" w:hAnsi="Times New Roman" w:cs="Times New Roman"/>
        </w:rPr>
        <w:t xml:space="preserve"> of recommendation in </w:t>
      </w:r>
      <w:r w:rsidR="00A84B1F" w:rsidRPr="005F554C">
        <w:rPr>
          <w:rFonts w:ascii="Times New Roman" w:hAnsi="Times New Roman" w:cs="Times New Roman"/>
        </w:rPr>
        <w:t>the music industry</w:t>
      </w:r>
    </w:p>
    <w:p w14:paraId="58345858" w14:textId="77777777" w:rsidR="00B93096" w:rsidRPr="005F554C" w:rsidRDefault="00B93096" w:rsidP="00E379C1">
      <w:pPr>
        <w:jc w:val="both"/>
        <w:rPr>
          <w:rFonts w:ascii="Times New Roman" w:hAnsi="Times New Roman" w:cs="Times New Roman"/>
          <w:b/>
        </w:rPr>
      </w:pPr>
    </w:p>
    <w:p w14:paraId="6B2E1CA1" w14:textId="77777777" w:rsidR="00B93096" w:rsidRPr="005F554C" w:rsidRDefault="00B93096" w:rsidP="00E379C1">
      <w:pPr>
        <w:jc w:val="both"/>
        <w:rPr>
          <w:rFonts w:ascii="Times New Roman" w:hAnsi="Times New Roman" w:cs="Times New Roman"/>
          <w:b/>
        </w:rPr>
      </w:pPr>
      <w:r w:rsidRPr="005F554C">
        <w:rPr>
          <w:rFonts w:ascii="Times New Roman" w:hAnsi="Times New Roman" w:cs="Times New Roman"/>
          <w:b/>
        </w:rPr>
        <w:t xml:space="preserve">Contents </w:t>
      </w:r>
    </w:p>
    <w:p w14:paraId="603A3B56" w14:textId="77777777" w:rsidR="00B93096" w:rsidRPr="005F554C" w:rsidRDefault="00B93096" w:rsidP="00E379C1">
      <w:pPr>
        <w:jc w:val="both"/>
        <w:rPr>
          <w:rFonts w:ascii="Times New Roman" w:hAnsi="Times New Roman" w:cs="Times New Roman"/>
        </w:rPr>
      </w:pPr>
    </w:p>
    <w:p w14:paraId="350332FA" w14:textId="77777777" w:rsidR="00B93096" w:rsidRPr="005F554C" w:rsidRDefault="00B93096" w:rsidP="00E379C1">
      <w:pPr>
        <w:jc w:val="both"/>
        <w:rPr>
          <w:rFonts w:ascii="Times New Roman" w:hAnsi="Times New Roman" w:cs="Times New Roman"/>
        </w:rPr>
      </w:pPr>
      <w:commentRangeStart w:id="0"/>
      <w:r w:rsidRPr="005F554C">
        <w:rPr>
          <w:rFonts w:ascii="Times New Roman" w:hAnsi="Times New Roman" w:cs="Times New Roman"/>
        </w:rPr>
        <w:t>Abstract</w:t>
      </w:r>
      <w:commentRangeEnd w:id="0"/>
      <w:r w:rsidR="00095963" w:rsidRPr="005F554C">
        <w:rPr>
          <w:rStyle w:val="Odwoaniedokomentarza"/>
        </w:rPr>
        <w:commentReference w:id="0"/>
      </w:r>
    </w:p>
    <w:p w14:paraId="3AD6B84E" w14:textId="77777777" w:rsidR="00B93096" w:rsidRPr="005F554C" w:rsidRDefault="00B93096" w:rsidP="00E379C1">
      <w:pPr>
        <w:jc w:val="both"/>
        <w:rPr>
          <w:rFonts w:ascii="Times New Roman" w:hAnsi="Times New Roman" w:cs="Times New Roman"/>
        </w:rPr>
      </w:pPr>
      <w:r w:rsidRPr="005F554C">
        <w:rPr>
          <w:rFonts w:ascii="Times New Roman" w:hAnsi="Times New Roman" w:cs="Times New Roman"/>
        </w:rPr>
        <w:t>Keywords</w:t>
      </w:r>
    </w:p>
    <w:p w14:paraId="159524CB" w14:textId="49DCC834" w:rsidR="00B93096" w:rsidRPr="005F554C" w:rsidRDefault="007E2179" w:rsidP="00E379C1">
      <w:pPr>
        <w:jc w:val="both"/>
        <w:rPr>
          <w:rFonts w:ascii="Times New Roman" w:hAnsi="Times New Roman" w:cs="Times New Roman"/>
        </w:rPr>
      </w:pPr>
      <w:r w:rsidRPr="005F554C">
        <w:rPr>
          <w:rFonts w:ascii="Times New Roman" w:hAnsi="Times New Roman" w:cs="Times New Roman"/>
        </w:rPr>
        <w:t xml:space="preserve">1. </w:t>
      </w:r>
      <w:r w:rsidR="00B93096" w:rsidRPr="005F554C">
        <w:rPr>
          <w:rFonts w:ascii="Times New Roman" w:hAnsi="Times New Roman" w:cs="Times New Roman"/>
        </w:rPr>
        <w:t>Introduction</w:t>
      </w:r>
    </w:p>
    <w:p w14:paraId="60822FB7" w14:textId="13D16CD6" w:rsidR="007E2179" w:rsidRPr="005F554C" w:rsidRDefault="007E2179" w:rsidP="00E379C1">
      <w:pPr>
        <w:jc w:val="both"/>
        <w:rPr>
          <w:rFonts w:ascii="Times New Roman" w:hAnsi="Times New Roman" w:cs="Times New Roman"/>
        </w:rPr>
      </w:pPr>
      <w:r w:rsidRPr="005F554C">
        <w:rPr>
          <w:rFonts w:ascii="Times New Roman" w:hAnsi="Times New Roman" w:cs="Times New Roman"/>
        </w:rPr>
        <w:t xml:space="preserve">2. </w:t>
      </w:r>
      <w:r w:rsidR="00247D06" w:rsidRPr="005F554C">
        <w:rPr>
          <w:rFonts w:ascii="Times New Roman" w:hAnsi="Times New Roman" w:cs="Times New Roman"/>
        </w:rPr>
        <w:t>Relationship between talent and popularity</w:t>
      </w:r>
    </w:p>
    <w:p w14:paraId="35752CE7" w14:textId="0E6A7F54" w:rsidR="007E2179" w:rsidRPr="005F554C" w:rsidRDefault="007E2179" w:rsidP="00E379C1">
      <w:pPr>
        <w:jc w:val="both"/>
        <w:rPr>
          <w:rFonts w:ascii="Times New Roman" w:hAnsi="Times New Roman" w:cs="Times New Roman"/>
        </w:rPr>
      </w:pPr>
      <w:r w:rsidRPr="005F554C">
        <w:rPr>
          <w:rFonts w:ascii="Times New Roman" w:hAnsi="Times New Roman" w:cs="Times New Roman"/>
        </w:rPr>
        <w:tab/>
        <w:t>2.1 Why and how does superstardom occur</w:t>
      </w:r>
      <w:r w:rsidR="00B85FB4" w:rsidRPr="005F554C">
        <w:rPr>
          <w:rFonts w:ascii="Times New Roman" w:hAnsi="Times New Roman" w:cs="Times New Roman"/>
        </w:rPr>
        <w:t>: economic theories of stardom</w:t>
      </w:r>
    </w:p>
    <w:p w14:paraId="4C2FD987" w14:textId="0AB381DC" w:rsidR="007E2179" w:rsidRPr="005F554C" w:rsidRDefault="007E2179" w:rsidP="00E379C1">
      <w:pPr>
        <w:jc w:val="both"/>
        <w:rPr>
          <w:rFonts w:ascii="Times New Roman" w:hAnsi="Times New Roman" w:cs="Times New Roman"/>
        </w:rPr>
      </w:pPr>
      <w:r w:rsidRPr="005F554C">
        <w:rPr>
          <w:rFonts w:ascii="Times New Roman" w:hAnsi="Times New Roman" w:cs="Times New Roman"/>
        </w:rPr>
        <w:tab/>
        <w:t>2.2 Empirical testing of stardom theories in the existing literature</w:t>
      </w:r>
    </w:p>
    <w:p w14:paraId="5B7A6F9F" w14:textId="533907C9" w:rsidR="007E2179" w:rsidRPr="005F554C" w:rsidRDefault="007E2179" w:rsidP="00E379C1">
      <w:pPr>
        <w:jc w:val="both"/>
        <w:rPr>
          <w:rFonts w:ascii="Times New Roman" w:hAnsi="Times New Roman" w:cs="Times New Roman"/>
        </w:rPr>
      </w:pPr>
      <w:r w:rsidRPr="005F554C">
        <w:rPr>
          <w:rFonts w:ascii="Times New Roman" w:hAnsi="Times New Roman" w:cs="Times New Roman"/>
        </w:rPr>
        <w:t xml:space="preserve">3. Popularity </w:t>
      </w:r>
      <w:r w:rsidR="00DC29A9">
        <w:rPr>
          <w:rFonts w:ascii="Times New Roman" w:hAnsi="Times New Roman" w:cs="Times New Roman"/>
        </w:rPr>
        <w:t xml:space="preserve">gain via </w:t>
      </w:r>
      <w:r w:rsidRPr="005F554C">
        <w:rPr>
          <w:rFonts w:ascii="Times New Roman" w:hAnsi="Times New Roman" w:cs="Times New Roman"/>
        </w:rPr>
        <w:t>recommendation</w:t>
      </w:r>
    </w:p>
    <w:p w14:paraId="6932B1E1" w14:textId="5C78F719" w:rsidR="007E2179" w:rsidRPr="005F554C" w:rsidDel="00095963" w:rsidRDefault="007E2179" w:rsidP="00E379C1">
      <w:pPr>
        <w:jc w:val="both"/>
        <w:rPr>
          <w:del w:id="1" w:author="Maria Kubara" w:date="2019-12-28T17:30:00Z"/>
          <w:rFonts w:ascii="Times New Roman" w:hAnsi="Times New Roman" w:cs="Times New Roman"/>
        </w:rPr>
      </w:pPr>
      <w:r w:rsidRPr="005F554C">
        <w:rPr>
          <w:rFonts w:ascii="Times New Roman" w:hAnsi="Times New Roman" w:cs="Times New Roman"/>
        </w:rPr>
        <w:tab/>
      </w:r>
      <w:del w:id="2" w:author="Maria Kubara" w:date="2019-12-28T17:30:00Z">
        <w:r w:rsidRPr="005F554C" w:rsidDel="00095963">
          <w:rPr>
            <w:rFonts w:ascii="Times New Roman" w:hAnsi="Times New Roman" w:cs="Times New Roman"/>
          </w:rPr>
          <w:delText>3.1 Influence of recommender systems</w:delText>
        </w:r>
      </w:del>
    </w:p>
    <w:p w14:paraId="39292627" w14:textId="77777777" w:rsidR="00DC29A9" w:rsidRDefault="007E2179" w:rsidP="00DC29A9">
      <w:pPr>
        <w:jc w:val="both"/>
        <w:rPr>
          <w:rFonts w:ascii="Times New Roman" w:hAnsi="Times New Roman" w:cs="Times New Roman"/>
        </w:rPr>
      </w:pPr>
      <w:del w:id="3" w:author="Maria Kubara" w:date="2019-12-28T17:30:00Z">
        <w:r w:rsidRPr="005F554C" w:rsidDel="00095963">
          <w:rPr>
            <w:rFonts w:ascii="Times New Roman" w:hAnsi="Times New Roman" w:cs="Times New Roman"/>
          </w:rPr>
          <w:tab/>
        </w:r>
      </w:del>
      <w:r w:rsidRPr="005F554C">
        <w:rPr>
          <w:rFonts w:ascii="Times New Roman" w:hAnsi="Times New Roman" w:cs="Times New Roman"/>
        </w:rPr>
        <w:t>3.</w:t>
      </w:r>
      <w:ins w:id="4" w:author="Maria Kubara" w:date="2019-12-28T17:30:00Z">
        <w:r w:rsidR="00095963" w:rsidRPr="005F554C">
          <w:rPr>
            <w:rFonts w:ascii="Times New Roman" w:hAnsi="Times New Roman" w:cs="Times New Roman"/>
          </w:rPr>
          <w:t>1</w:t>
        </w:r>
      </w:ins>
      <w:del w:id="5" w:author="Maria Kubara" w:date="2019-12-28T17:30:00Z">
        <w:r w:rsidRPr="005F554C" w:rsidDel="00095963">
          <w:rPr>
            <w:rFonts w:ascii="Times New Roman" w:hAnsi="Times New Roman" w:cs="Times New Roman"/>
          </w:rPr>
          <w:delText>2</w:delText>
        </w:r>
      </w:del>
      <w:r w:rsidRPr="005F554C">
        <w:rPr>
          <w:rFonts w:ascii="Times New Roman" w:hAnsi="Times New Roman" w:cs="Times New Roman"/>
        </w:rPr>
        <w:t xml:space="preserve"> </w:t>
      </w:r>
      <w:r w:rsidR="00DC29A9" w:rsidRPr="00DC29A9">
        <w:rPr>
          <w:rFonts w:ascii="Times New Roman" w:hAnsi="Times New Roman" w:cs="Times New Roman"/>
        </w:rPr>
        <w:t>Role of the social networks</w:t>
      </w:r>
      <w:r w:rsidR="00DC29A9" w:rsidRPr="005F554C">
        <w:rPr>
          <w:rFonts w:ascii="Times New Roman" w:hAnsi="Times New Roman" w:cs="Times New Roman"/>
        </w:rPr>
        <w:t xml:space="preserve"> </w:t>
      </w:r>
    </w:p>
    <w:p w14:paraId="7C6BA81B" w14:textId="3F119B57" w:rsidR="00DC29A9" w:rsidRPr="00DC29A9" w:rsidRDefault="00DC29A9" w:rsidP="00DC29A9">
      <w:pPr>
        <w:ind w:firstLine="720"/>
        <w:jc w:val="both"/>
        <w:rPr>
          <w:rFonts w:ascii="Times New Roman" w:hAnsi="Times New Roman" w:cs="Times New Roman"/>
        </w:rPr>
      </w:pPr>
      <w:r w:rsidRPr="00DC29A9">
        <w:rPr>
          <w:rFonts w:ascii="Times New Roman" w:hAnsi="Times New Roman" w:cs="Times New Roman"/>
        </w:rPr>
        <w:t>3.2 Online content popularity and peer recommendations</w:t>
      </w:r>
    </w:p>
    <w:p w14:paraId="3D5E2D23" w14:textId="514219AF" w:rsidR="00DC29A9" w:rsidRPr="00DC29A9" w:rsidRDefault="00DC29A9" w:rsidP="00DC29A9">
      <w:pPr>
        <w:ind w:firstLine="720"/>
        <w:jc w:val="both"/>
        <w:rPr>
          <w:rFonts w:ascii="Times New Roman" w:hAnsi="Times New Roman" w:cs="Times New Roman"/>
        </w:rPr>
      </w:pPr>
      <w:r w:rsidRPr="00DC29A9">
        <w:rPr>
          <w:rFonts w:ascii="Times New Roman" w:hAnsi="Times New Roman" w:cs="Times New Roman"/>
        </w:rPr>
        <w:t>3.3</w:t>
      </w:r>
      <w:r>
        <w:rPr>
          <w:rFonts w:ascii="Times New Roman" w:hAnsi="Times New Roman" w:cs="Times New Roman"/>
        </w:rPr>
        <w:t xml:space="preserve"> </w:t>
      </w:r>
      <w:r w:rsidRPr="00DC29A9">
        <w:rPr>
          <w:rFonts w:ascii="Times New Roman" w:hAnsi="Times New Roman" w:cs="Times New Roman"/>
        </w:rPr>
        <w:t>Influence of the recommendation engines</w:t>
      </w:r>
    </w:p>
    <w:p w14:paraId="6B5E2F99" w14:textId="77777777" w:rsidR="00CE6215" w:rsidRPr="005F554C" w:rsidRDefault="000B1A92" w:rsidP="00E379C1">
      <w:pPr>
        <w:jc w:val="both"/>
        <w:rPr>
          <w:rFonts w:ascii="Times New Roman" w:hAnsi="Times New Roman" w:cs="Times New Roman"/>
        </w:rPr>
      </w:pPr>
      <w:r w:rsidRPr="005F554C">
        <w:rPr>
          <w:rFonts w:ascii="Times New Roman" w:hAnsi="Times New Roman" w:cs="Times New Roman"/>
        </w:rPr>
        <w:t xml:space="preserve">4. </w:t>
      </w:r>
      <w:r w:rsidR="00CE6215" w:rsidRPr="005F554C">
        <w:rPr>
          <w:rFonts w:ascii="Times New Roman" w:hAnsi="Times New Roman" w:cs="Times New Roman"/>
        </w:rPr>
        <w:t>Empirical testing on Last FM data</w:t>
      </w:r>
    </w:p>
    <w:p w14:paraId="3CE3B3C5" w14:textId="57A97FA0" w:rsidR="00CE6215" w:rsidRPr="005F554C" w:rsidRDefault="00CE6215" w:rsidP="00E379C1">
      <w:pPr>
        <w:jc w:val="both"/>
        <w:rPr>
          <w:rFonts w:ascii="Times New Roman" w:hAnsi="Times New Roman" w:cs="Times New Roman"/>
        </w:rPr>
      </w:pPr>
      <w:r w:rsidRPr="005F554C">
        <w:rPr>
          <w:rFonts w:ascii="Times New Roman" w:hAnsi="Times New Roman" w:cs="Times New Roman"/>
        </w:rPr>
        <w:tab/>
        <w:t xml:space="preserve">4.1 </w:t>
      </w:r>
      <w:del w:id="6" w:author="Matuszelański Kamil" w:date="2020-01-02T11:48:00Z">
        <w:r w:rsidRPr="005F554C" w:rsidDel="008D2390">
          <w:rPr>
            <w:rFonts w:ascii="Times New Roman" w:hAnsi="Times New Roman" w:cs="Times New Roman"/>
          </w:rPr>
          <w:delText>Methods</w:delText>
        </w:r>
      </w:del>
      <w:ins w:id="7" w:author="Matuszelański Kamil" w:date="2020-01-02T11:48:00Z">
        <w:r w:rsidR="008D2390">
          <w:rPr>
            <w:rFonts w:ascii="Times New Roman" w:hAnsi="Times New Roman" w:cs="Times New Roman"/>
          </w:rPr>
          <w:t>Dataset description</w:t>
        </w:r>
      </w:ins>
    </w:p>
    <w:p w14:paraId="067453AD" w14:textId="1C9204AE" w:rsidR="00CE6215" w:rsidRPr="005F554C" w:rsidRDefault="00CE6215" w:rsidP="00E379C1">
      <w:pPr>
        <w:jc w:val="both"/>
        <w:rPr>
          <w:rFonts w:ascii="Times New Roman" w:hAnsi="Times New Roman" w:cs="Times New Roman"/>
        </w:rPr>
      </w:pPr>
      <w:r w:rsidRPr="005F554C">
        <w:rPr>
          <w:rFonts w:ascii="Times New Roman" w:hAnsi="Times New Roman" w:cs="Times New Roman"/>
        </w:rPr>
        <w:tab/>
        <w:t>4.2 M</w:t>
      </w:r>
      <w:ins w:id="8" w:author="Matuszelański Kamil" w:date="2020-01-02T11:48:00Z">
        <w:r w:rsidR="008D2390">
          <w:rPr>
            <w:rFonts w:ascii="Times New Roman" w:hAnsi="Times New Roman" w:cs="Times New Roman"/>
          </w:rPr>
          <w:t>ethods</w:t>
        </w:r>
      </w:ins>
      <w:del w:id="9" w:author="Matuszelański Kamil" w:date="2020-01-02T11:48:00Z">
        <w:r w:rsidRPr="005F554C" w:rsidDel="008D2390">
          <w:rPr>
            <w:rFonts w:ascii="Times New Roman" w:hAnsi="Times New Roman" w:cs="Times New Roman"/>
          </w:rPr>
          <w:delText>odel</w:delText>
        </w:r>
      </w:del>
    </w:p>
    <w:p w14:paraId="2125CCC1" w14:textId="21D54AE0" w:rsidR="00CE6215" w:rsidRPr="005F554C" w:rsidRDefault="00CE6215" w:rsidP="00E379C1">
      <w:pPr>
        <w:jc w:val="both"/>
        <w:rPr>
          <w:rFonts w:ascii="Times New Roman" w:hAnsi="Times New Roman" w:cs="Times New Roman"/>
        </w:rPr>
      </w:pPr>
      <w:r w:rsidRPr="005F554C">
        <w:rPr>
          <w:rFonts w:ascii="Times New Roman" w:hAnsi="Times New Roman" w:cs="Times New Roman"/>
        </w:rPr>
        <w:tab/>
        <w:t>4.3 Results</w:t>
      </w:r>
    </w:p>
    <w:p w14:paraId="0EA63A69" w14:textId="77777777" w:rsidR="00CE6215" w:rsidRPr="005F554C" w:rsidRDefault="00CE6215" w:rsidP="00E379C1">
      <w:pPr>
        <w:jc w:val="both"/>
        <w:rPr>
          <w:rFonts w:ascii="Times New Roman" w:hAnsi="Times New Roman" w:cs="Times New Roman"/>
        </w:rPr>
      </w:pPr>
      <w:r w:rsidRPr="005F554C">
        <w:rPr>
          <w:rFonts w:ascii="Times New Roman" w:hAnsi="Times New Roman" w:cs="Times New Roman"/>
        </w:rPr>
        <w:t>5. Conclusion</w:t>
      </w:r>
    </w:p>
    <w:p w14:paraId="782BB026" w14:textId="77777777" w:rsidR="00DC29A9" w:rsidRDefault="00F84E41" w:rsidP="00E379C1">
      <w:pPr>
        <w:jc w:val="both"/>
        <w:rPr>
          <w:rFonts w:ascii="Times New Roman" w:hAnsi="Times New Roman" w:cs="Times New Roman"/>
        </w:rPr>
        <w:sectPr w:rsidR="00DC29A9" w:rsidSect="00DC29A9">
          <w:pgSz w:w="11900" w:h="16840"/>
          <w:pgMar w:top="720" w:right="720" w:bottom="720" w:left="720" w:header="708" w:footer="708" w:gutter="0"/>
          <w:cols w:space="708"/>
          <w:docGrid w:linePitch="360"/>
        </w:sectPr>
      </w:pPr>
      <w:r w:rsidRPr="005F554C">
        <w:rPr>
          <w:rFonts w:ascii="Times New Roman" w:hAnsi="Times New Roman" w:cs="Times New Roman"/>
        </w:rPr>
        <w:t>References</w:t>
      </w:r>
    </w:p>
    <w:p w14:paraId="46E4F268" w14:textId="491CFD3C" w:rsidR="00B93096" w:rsidRPr="005F554C" w:rsidRDefault="00B93096" w:rsidP="00E379C1">
      <w:pPr>
        <w:jc w:val="both"/>
        <w:rPr>
          <w:rFonts w:ascii="Times New Roman" w:hAnsi="Times New Roman" w:cs="Times New Roman"/>
        </w:rPr>
      </w:pPr>
      <w:r w:rsidRPr="005F554C">
        <w:rPr>
          <w:rFonts w:ascii="Times New Roman" w:hAnsi="Times New Roman" w:cs="Times New Roman"/>
          <w:b/>
        </w:rPr>
        <w:lastRenderedPageBreak/>
        <w:br w:type="page"/>
      </w:r>
    </w:p>
    <w:p w14:paraId="5DC17874" w14:textId="52990581" w:rsidR="00607D93" w:rsidRPr="005F554C" w:rsidRDefault="00B85FB4" w:rsidP="00E379C1">
      <w:pPr>
        <w:jc w:val="both"/>
        <w:rPr>
          <w:rFonts w:ascii="Times New Roman" w:hAnsi="Times New Roman" w:cs="Times New Roman"/>
          <w:b/>
        </w:rPr>
      </w:pPr>
      <w:r w:rsidRPr="005F554C">
        <w:rPr>
          <w:rFonts w:ascii="Times New Roman" w:hAnsi="Times New Roman" w:cs="Times New Roman"/>
          <w:b/>
        </w:rPr>
        <w:lastRenderedPageBreak/>
        <w:t>2</w:t>
      </w:r>
      <w:r w:rsidR="00607D93" w:rsidRPr="005F554C">
        <w:rPr>
          <w:rFonts w:ascii="Times New Roman" w:hAnsi="Times New Roman" w:cs="Times New Roman"/>
          <w:b/>
        </w:rPr>
        <w:t>: Relationshi</w:t>
      </w:r>
      <w:r w:rsidRPr="005F554C">
        <w:rPr>
          <w:rFonts w:ascii="Times New Roman" w:hAnsi="Times New Roman" w:cs="Times New Roman"/>
          <w:b/>
        </w:rPr>
        <w:t>p between talent and popularity</w:t>
      </w:r>
    </w:p>
    <w:p w14:paraId="375054A0" w14:textId="4A970A3A" w:rsidR="007E0B40" w:rsidRPr="005F554C" w:rsidRDefault="00B85FB4" w:rsidP="00E379C1">
      <w:pPr>
        <w:jc w:val="both"/>
        <w:rPr>
          <w:rFonts w:ascii="Times New Roman" w:hAnsi="Times New Roman" w:cs="Times New Roman"/>
          <w:u w:val="single"/>
        </w:rPr>
      </w:pPr>
      <w:r w:rsidRPr="005F554C">
        <w:rPr>
          <w:rFonts w:ascii="Times New Roman" w:hAnsi="Times New Roman" w:cs="Times New Roman"/>
          <w:u w:val="single"/>
        </w:rPr>
        <w:t>2.1: Why and how does superstardom occur: economic theories of stardom</w:t>
      </w:r>
    </w:p>
    <w:p w14:paraId="5868E145" w14:textId="77777777" w:rsidR="00B85FB4" w:rsidRPr="005F554C" w:rsidRDefault="00B85FB4" w:rsidP="00E379C1">
      <w:pPr>
        <w:jc w:val="both"/>
        <w:rPr>
          <w:rFonts w:ascii="Times New Roman" w:hAnsi="Times New Roman" w:cs="Times New Roman"/>
        </w:rPr>
      </w:pPr>
    </w:p>
    <w:p w14:paraId="366C97E8" w14:textId="48DD4134" w:rsidR="001C6C23" w:rsidRPr="005F554C" w:rsidRDefault="00981BDE" w:rsidP="00D56F01">
      <w:pPr>
        <w:ind w:firstLine="720"/>
        <w:jc w:val="both"/>
        <w:rPr>
          <w:rFonts w:ascii="Times New Roman" w:hAnsi="Times New Roman" w:cs="Times New Roman"/>
        </w:rPr>
      </w:pPr>
      <w:r w:rsidRPr="005F554C">
        <w:rPr>
          <w:rFonts w:ascii="Times New Roman" w:hAnsi="Times New Roman" w:cs="Times New Roman"/>
        </w:rPr>
        <w:t xml:space="preserve">As mentioned in the Introduction, </w:t>
      </w:r>
      <w:r w:rsidR="00265EEC" w:rsidRPr="005F554C">
        <w:rPr>
          <w:rFonts w:ascii="Times New Roman" w:hAnsi="Times New Roman" w:cs="Times New Roman"/>
        </w:rPr>
        <w:t xml:space="preserve">we assume that there exists a popularity bias in recommendation systems. </w:t>
      </w:r>
      <w:r w:rsidR="00330E44" w:rsidRPr="005F554C">
        <w:rPr>
          <w:rFonts w:ascii="Times New Roman" w:hAnsi="Times New Roman" w:cs="Times New Roman"/>
        </w:rPr>
        <w:t>Therefore</w:t>
      </w:r>
      <w:r w:rsidR="00265EEC" w:rsidRPr="005F554C">
        <w:rPr>
          <w:rFonts w:ascii="Times New Roman" w:hAnsi="Times New Roman" w:cs="Times New Roman"/>
        </w:rPr>
        <w:t xml:space="preserve">, </w:t>
      </w:r>
      <w:r w:rsidR="003E2C07" w:rsidRPr="005F554C">
        <w:rPr>
          <w:rFonts w:ascii="Times New Roman" w:hAnsi="Times New Roman" w:cs="Times New Roman"/>
        </w:rPr>
        <w:t xml:space="preserve">it is </w:t>
      </w:r>
      <w:r w:rsidR="007C5B01" w:rsidRPr="005F554C">
        <w:rPr>
          <w:rFonts w:ascii="Times New Roman" w:hAnsi="Times New Roman" w:cs="Times New Roman"/>
        </w:rPr>
        <w:t xml:space="preserve">valuable to understand what factors </w:t>
      </w:r>
      <w:r w:rsidR="00330E44" w:rsidRPr="005F554C">
        <w:rPr>
          <w:rFonts w:ascii="Times New Roman" w:hAnsi="Times New Roman" w:cs="Times New Roman"/>
        </w:rPr>
        <w:t>condition</w:t>
      </w:r>
      <w:r w:rsidR="00C666BB" w:rsidRPr="005F554C">
        <w:rPr>
          <w:rFonts w:ascii="Times New Roman" w:hAnsi="Times New Roman" w:cs="Times New Roman"/>
        </w:rPr>
        <w:t xml:space="preserve"> emergence of stars</w:t>
      </w:r>
      <w:r w:rsidR="00330E44" w:rsidRPr="005F554C">
        <w:rPr>
          <w:rFonts w:ascii="Times New Roman" w:hAnsi="Times New Roman" w:cs="Times New Roman"/>
        </w:rPr>
        <w:t xml:space="preserve">. </w:t>
      </w:r>
      <w:r w:rsidR="00E378C6" w:rsidRPr="005F554C">
        <w:rPr>
          <w:rFonts w:ascii="Times New Roman" w:hAnsi="Times New Roman" w:cs="Times New Roman"/>
        </w:rPr>
        <w:t>Economists have</w:t>
      </w:r>
      <w:r w:rsidR="00D56F01" w:rsidRPr="005F554C">
        <w:rPr>
          <w:rFonts w:ascii="Times New Roman" w:hAnsi="Times New Roman" w:cs="Times New Roman"/>
        </w:rPr>
        <w:t xml:space="preserve"> been tackling this issue for the last 40 years. However, they have been often applying theories which </w:t>
      </w:r>
      <w:r w:rsidR="007F7A92" w:rsidRPr="005F554C">
        <w:rPr>
          <w:rFonts w:ascii="Times New Roman" w:hAnsi="Times New Roman" w:cs="Times New Roman"/>
        </w:rPr>
        <w:t xml:space="preserve">had been formulated </w:t>
      </w:r>
      <w:r w:rsidR="00D56F01" w:rsidRPr="005F554C">
        <w:rPr>
          <w:rFonts w:ascii="Times New Roman" w:hAnsi="Times New Roman" w:cs="Times New Roman"/>
        </w:rPr>
        <w:t>prior to their work.</w:t>
      </w:r>
      <w:r w:rsidR="00C808DB" w:rsidRPr="005F554C">
        <w:rPr>
          <w:rFonts w:ascii="Times New Roman" w:hAnsi="Times New Roman" w:cs="Times New Roman"/>
        </w:rPr>
        <w:t xml:space="preserve"> </w:t>
      </w:r>
    </w:p>
    <w:p w14:paraId="1A3F4694" w14:textId="7CEDD3A5" w:rsidR="001C6C23" w:rsidRPr="005F554C" w:rsidRDefault="001C6C23" w:rsidP="001C6C23">
      <w:pPr>
        <w:ind w:firstLine="720"/>
        <w:jc w:val="both"/>
        <w:rPr>
          <w:rFonts w:ascii="Times New Roman" w:hAnsi="Times New Roman" w:cs="Times New Roman"/>
        </w:rPr>
      </w:pPr>
      <w:r w:rsidRPr="005F554C">
        <w:rPr>
          <w:rFonts w:ascii="Times New Roman" w:hAnsi="Times New Roman" w:cs="Times New Roman"/>
        </w:rPr>
        <w:t xml:space="preserve">Seventy years ago Marshall (1947) indicated that innovations in technology lower the unit price of quality goods and hence allow them to obtain greater market share. According to Rosen (1981), this very effect is partly responsible for the phenomenon of superstars. </w:t>
      </w:r>
      <w:r w:rsidR="00A24CDB" w:rsidRPr="005F554C">
        <w:rPr>
          <w:rFonts w:ascii="Times New Roman" w:hAnsi="Times New Roman" w:cs="Times New Roman"/>
        </w:rPr>
        <w:t xml:space="preserve">Exceptional revenues of stars are </w:t>
      </w:r>
      <w:r w:rsidR="00F60D8F" w:rsidRPr="005F554C">
        <w:rPr>
          <w:rFonts w:ascii="Times New Roman" w:hAnsi="Times New Roman" w:cs="Times New Roman"/>
        </w:rPr>
        <w:t>compelled by a market equilibrium that rewards people with increasing returns to ability. Due to scale economies allowing joint consumption, superstars can reach a vast audience – production costs do not rise in proportion to the size of seller’s market. In this way, a small number of supplier</w:t>
      </w:r>
      <w:r w:rsidR="00FE1B21" w:rsidRPr="005F554C">
        <w:rPr>
          <w:rFonts w:ascii="Times New Roman" w:hAnsi="Times New Roman" w:cs="Times New Roman"/>
        </w:rPr>
        <w:t>s</w:t>
      </w:r>
      <w:r w:rsidR="00F60D8F" w:rsidRPr="005F554C">
        <w:rPr>
          <w:rFonts w:ascii="Times New Roman" w:hAnsi="Times New Roman" w:cs="Times New Roman"/>
        </w:rPr>
        <w:t xml:space="preserve"> can satisfy the demand of the whole market. Nonetheless, in large economies of scale, each </w:t>
      </w:r>
      <w:r w:rsidR="00FE1B21" w:rsidRPr="005F554C">
        <w:rPr>
          <w:rFonts w:ascii="Times New Roman" w:hAnsi="Times New Roman" w:cs="Times New Roman"/>
        </w:rPr>
        <w:t xml:space="preserve">member </w:t>
      </w:r>
      <w:r w:rsidR="00F60D8F" w:rsidRPr="005F554C">
        <w:rPr>
          <w:rFonts w:ascii="Times New Roman" w:hAnsi="Times New Roman" w:cs="Times New Roman"/>
        </w:rPr>
        <w:t xml:space="preserve">of the tiny group of artists can only reach high salary if the demand is highly concentrated on their services.  </w:t>
      </w:r>
    </w:p>
    <w:p w14:paraId="1A4D14CD" w14:textId="4ADD6856" w:rsidR="007E0B40" w:rsidRPr="005F554C" w:rsidRDefault="00C808DB" w:rsidP="00D56F01">
      <w:pPr>
        <w:ind w:firstLine="720"/>
        <w:jc w:val="both"/>
        <w:rPr>
          <w:rFonts w:ascii="Times New Roman" w:hAnsi="Times New Roman" w:cs="Times New Roman"/>
        </w:rPr>
      </w:pPr>
      <w:r w:rsidRPr="005F554C">
        <w:rPr>
          <w:rFonts w:ascii="Times New Roman" w:hAnsi="Times New Roman" w:cs="Times New Roman"/>
        </w:rPr>
        <w:t>There are two substantial theories of stardom which reach back to the eighties. They are distinct but not mutually exclusive and state what drives the demand for superstar services: according to Rosen (1981) this factor is superior talent</w:t>
      </w:r>
      <w:r w:rsidR="00F60D8F" w:rsidRPr="005F554C">
        <w:rPr>
          <w:rFonts w:ascii="Times New Roman" w:hAnsi="Times New Roman" w:cs="Times New Roman"/>
        </w:rPr>
        <w:t xml:space="preserve"> combined with perfect reproducibility of art</w:t>
      </w:r>
      <w:r w:rsidR="00FE1B21" w:rsidRPr="005F554C">
        <w:rPr>
          <w:rFonts w:ascii="Times New Roman" w:hAnsi="Times New Roman" w:cs="Times New Roman"/>
        </w:rPr>
        <w:t>,</w:t>
      </w:r>
      <w:r w:rsidRPr="005F554C">
        <w:rPr>
          <w:rFonts w:ascii="Times New Roman" w:hAnsi="Times New Roman" w:cs="Times New Roman"/>
        </w:rPr>
        <w:t xml:space="preserve"> whilst Adler (1985) claimed network externalities of popularity to be responsible.</w:t>
      </w:r>
    </w:p>
    <w:p w14:paraId="44C42420" w14:textId="29CC9697" w:rsidR="00D56F01" w:rsidRPr="005F554C" w:rsidRDefault="00BD4F06" w:rsidP="00D56F01">
      <w:pPr>
        <w:ind w:firstLine="720"/>
        <w:jc w:val="both"/>
        <w:rPr>
          <w:rFonts w:ascii="Times New Roman" w:hAnsi="Times New Roman" w:cs="Times New Roman"/>
        </w:rPr>
      </w:pPr>
      <w:r w:rsidRPr="005F554C">
        <w:rPr>
          <w:rFonts w:ascii="Times New Roman" w:hAnsi="Times New Roman" w:cs="Times New Roman"/>
        </w:rPr>
        <w:t>Pursuant</w:t>
      </w:r>
      <w:r w:rsidR="00C87FE2" w:rsidRPr="005F554C">
        <w:rPr>
          <w:rFonts w:ascii="Times New Roman" w:hAnsi="Times New Roman" w:cs="Times New Roman"/>
        </w:rPr>
        <w:t xml:space="preserve"> to Rosen, poorer quality is an imperfect substitute for higher quality. He claims that small differences in talent translate to large earnings differentials. Then, most people are less satisfied with a performance of a less talented and cheaper artist when they have an opportunity to enjoy a top </w:t>
      </w:r>
      <w:del w:id="10" w:author="Maria Kubara" w:date="2019-12-28T17:41:00Z">
        <w:r w:rsidR="00C87FE2" w:rsidRPr="005F554C" w:rsidDel="00BC7CFC">
          <w:rPr>
            <w:rFonts w:ascii="Times New Roman" w:hAnsi="Times New Roman" w:cs="Times New Roman"/>
          </w:rPr>
          <w:delText>perfomance</w:delText>
        </w:r>
      </w:del>
      <w:ins w:id="11" w:author="Maria Kubara" w:date="2019-12-28T17:41:00Z">
        <w:r w:rsidR="00BC7CFC" w:rsidRPr="005F554C">
          <w:rPr>
            <w:rFonts w:ascii="Times New Roman" w:hAnsi="Times New Roman" w:cs="Times New Roman"/>
          </w:rPr>
          <w:t>performance</w:t>
        </w:r>
      </w:ins>
      <w:r w:rsidR="00C87FE2" w:rsidRPr="005F554C">
        <w:rPr>
          <w:rFonts w:ascii="Times New Roman" w:hAnsi="Times New Roman" w:cs="Times New Roman"/>
        </w:rPr>
        <w:t>, even with the higher cost (Frey 1998). If the best artist is significantly better than the competition, “each consumer consuming the best” is a special case (Adler 2006). In this circumstances he becomes a monopolist</w:t>
      </w:r>
      <w:r w:rsidR="00C25CE8" w:rsidRPr="005F554C">
        <w:rPr>
          <w:rFonts w:ascii="Times New Roman" w:hAnsi="Times New Roman" w:cs="Times New Roman"/>
        </w:rPr>
        <w:t xml:space="preserve"> whose profit maximizing strategy </w:t>
      </w:r>
      <w:r w:rsidR="00D0243F" w:rsidRPr="005F554C">
        <w:rPr>
          <w:rFonts w:ascii="Times New Roman" w:hAnsi="Times New Roman" w:cs="Times New Roman"/>
        </w:rPr>
        <w:t xml:space="preserve">depends on </w:t>
      </w:r>
      <w:r w:rsidR="002A3A1D" w:rsidRPr="005F554C">
        <w:rPr>
          <w:rFonts w:ascii="Times New Roman" w:hAnsi="Times New Roman" w:cs="Times New Roman"/>
        </w:rPr>
        <w:t xml:space="preserve">the elasticity of demand for his product (if the demand is highly elastic, it pays off to serve the whole market). In Rosen’s model, there are two extreme options: either there is a very top artist who sets a high price and sells it to only a fraction of consumers (unless the </w:t>
      </w:r>
      <w:del w:id="12" w:author="Maria Kubara" w:date="2019-12-28T17:42:00Z">
        <w:r w:rsidR="002A3A1D" w:rsidRPr="005F554C" w:rsidDel="00BC7CFC">
          <w:rPr>
            <w:rFonts w:ascii="Times New Roman" w:hAnsi="Times New Roman" w:cs="Times New Roman"/>
          </w:rPr>
          <w:lastRenderedPageBreak/>
          <w:delText>damend</w:delText>
        </w:r>
      </w:del>
      <w:ins w:id="13" w:author="Maria Kubara" w:date="2019-12-28T17:42:00Z">
        <w:r w:rsidR="00BC7CFC" w:rsidRPr="005F554C">
          <w:rPr>
            <w:rFonts w:ascii="Times New Roman" w:hAnsi="Times New Roman" w:cs="Times New Roman"/>
          </w:rPr>
          <w:t>demand</w:t>
        </w:r>
      </w:ins>
      <w:r w:rsidR="002A3A1D" w:rsidRPr="005F554C">
        <w:rPr>
          <w:rFonts w:ascii="Times New Roman" w:hAnsi="Times New Roman" w:cs="Times New Roman"/>
        </w:rPr>
        <w:t xml:space="preserve"> is highly elastic) or there are several equally talented artists, one of which serves the whole market but is poor. In conclusion, if a star is both extraordinarily popular and rich, his talent must be unquestionably greater than the rest.</w:t>
      </w:r>
    </w:p>
    <w:p w14:paraId="0F88B26F" w14:textId="038E4407" w:rsidR="00766F9C" w:rsidRPr="005F554C" w:rsidRDefault="000E657F" w:rsidP="00D56F01">
      <w:pPr>
        <w:ind w:firstLine="720"/>
        <w:jc w:val="both"/>
        <w:rPr>
          <w:rFonts w:ascii="Times New Roman" w:hAnsi="Times New Roman" w:cs="Times New Roman"/>
        </w:rPr>
      </w:pPr>
      <w:r w:rsidRPr="005F554C">
        <w:rPr>
          <w:rFonts w:ascii="Times New Roman" w:hAnsi="Times New Roman" w:cs="Times New Roman"/>
        </w:rPr>
        <w:t xml:space="preserve">The second theory by Adler (1985) refers to </w:t>
      </w:r>
      <w:r w:rsidR="00A81FA6" w:rsidRPr="005F554C">
        <w:rPr>
          <w:rFonts w:ascii="Times New Roman" w:hAnsi="Times New Roman" w:cs="Times New Roman"/>
        </w:rPr>
        <w:t>the concept of “consumption capital” (Becker and Stigler 1977). Consumers built it in art and the larger it is</w:t>
      </w:r>
      <w:r w:rsidR="00D23386" w:rsidRPr="005F554C">
        <w:rPr>
          <w:rFonts w:ascii="Times New Roman" w:hAnsi="Times New Roman" w:cs="Times New Roman"/>
        </w:rPr>
        <w:t>,</w:t>
      </w:r>
      <w:r w:rsidR="00A81FA6" w:rsidRPr="005F554C">
        <w:rPr>
          <w:rFonts w:ascii="Times New Roman" w:hAnsi="Times New Roman" w:cs="Times New Roman"/>
        </w:rPr>
        <w:t xml:space="preserve"> the greater the enjoyment from each encounter with its subject (art and artist). Consumption is a dynamic process rather than momentary experience and </w:t>
      </w:r>
      <w:del w:id="14" w:author="Maria Kubara" w:date="2019-12-28T17:36:00Z">
        <w:r w:rsidR="00A81FA6" w:rsidRPr="005F554C" w:rsidDel="00095963">
          <w:rPr>
            <w:rFonts w:ascii="Times New Roman" w:hAnsi="Times New Roman" w:cs="Times New Roman"/>
          </w:rPr>
          <w:delText>concumers</w:delText>
        </w:r>
      </w:del>
      <w:ins w:id="15" w:author="Maria Kubara" w:date="2019-12-28T17:36:00Z">
        <w:r w:rsidR="00095963" w:rsidRPr="005F554C">
          <w:rPr>
            <w:rFonts w:ascii="Times New Roman" w:hAnsi="Times New Roman" w:cs="Times New Roman"/>
          </w:rPr>
          <w:t>consumers</w:t>
        </w:r>
      </w:ins>
      <w:r w:rsidR="00A81FA6" w:rsidRPr="005F554C">
        <w:rPr>
          <w:rFonts w:ascii="Times New Roman" w:hAnsi="Times New Roman" w:cs="Times New Roman"/>
        </w:rPr>
        <w:t xml:space="preserve"> want to consume the same art that others do, which is a key factor underlying production of superstars.</w:t>
      </w:r>
      <w:r w:rsidR="00D23386" w:rsidRPr="005F554C">
        <w:rPr>
          <w:rFonts w:ascii="Times New Roman" w:hAnsi="Times New Roman" w:cs="Times New Roman"/>
        </w:rPr>
        <w:t xml:space="preserve"> When the artist is popular, it is easier to find other people familiar with his works or media coverage. However, in Adler’s model, the emergence of a star is a chance event: </w:t>
      </w:r>
      <w:del w:id="16" w:author="Maria Kubara" w:date="2019-12-28T17:36:00Z">
        <w:r w:rsidR="00D23386" w:rsidRPr="005F554C" w:rsidDel="00095963">
          <w:rPr>
            <w:rFonts w:ascii="Times New Roman" w:hAnsi="Times New Roman" w:cs="Times New Roman"/>
          </w:rPr>
          <w:delText>counsumers</w:delText>
        </w:r>
      </w:del>
      <w:ins w:id="17" w:author="Maria Kubara" w:date="2019-12-28T17:36:00Z">
        <w:r w:rsidR="00095963" w:rsidRPr="005F554C">
          <w:rPr>
            <w:rFonts w:ascii="Times New Roman" w:hAnsi="Times New Roman" w:cs="Times New Roman"/>
          </w:rPr>
          <w:t>consumers</w:t>
        </w:r>
      </w:ins>
      <w:r w:rsidR="00D23386" w:rsidRPr="005F554C">
        <w:rPr>
          <w:rFonts w:ascii="Times New Roman" w:hAnsi="Times New Roman" w:cs="Times New Roman"/>
        </w:rPr>
        <w:t xml:space="preserve"> first include artists randomly in their consumption basket, and it is “pure luck” that one artist ends up with more patrons than the rest. It obviously gives him advantage, which can then snowball into superstardom.</w:t>
      </w:r>
    </w:p>
    <w:p w14:paraId="49ACD7A4" w14:textId="359A0CF4" w:rsidR="00735D41" w:rsidRPr="005F554C" w:rsidRDefault="00735D41" w:rsidP="00D56F01">
      <w:pPr>
        <w:ind w:firstLine="720"/>
        <w:jc w:val="both"/>
        <w:rPr>
          <w:rFonts w:ascii="Times New Roman" w:hAnsi="Times New Roman" w:cs="Times New Roman"/>
        </w:rPr>
      </w:pPr>
      <w:r w:rsidRPr="005F554C">
        <w:rPr>
          <w:rFonts w:ascii="Times New Roman" w:hAnsi="Times New Roman" w:cs="Times New Roman"/>
        </w:rPr>
        <w:t xml:space="preserve">The third important theory of stardom comes from MacDonald (1988). </w:t>
      </w:r>
      <w:r w:rsidR="0002745B" w:rsidRPr="005F554C">
        <w:rPr>
          <w:rFonts w:ascii="Times New Roman" w:hAnsi="Times New Roman" w:cs="Times New Roman"/>
        </w:rPr>
        <w:t>He described a dynamic process through which stars arise. Each artist is capable of a good or bad performance. The difference in talent is then defined differently than in the two previous models: it is not the quality of performances but rather the probability that a particular performance will be good (constant throughout the artist’s career).</w:t>
      </w:r>
      <w:r w:rsidR="00334FE0" w:rsidRPr="005F554C">
        <w:rPr>
          <w:rFonts w:ascii="Times New Roman" w:hAnsi="Times New Roman" w:cs="Times New Roman"/>
        </w:rPr>
        <w:t xml:space="preserve"> But from the viewpoint of audiences, this probability</w:t>
      </w:r>
      <w:r w:rsidR="0010645F" w:rsidRPr="005F554C">
        <w:rPr>
          <w:rFonts w:ascii="Times New Roman" w:hAnsi="Times New Roman" w:cs="Times New Roman"/>
        </w:rPr>
        <w:t xml:space="preserve"> </w:t>
      </w:r>
      <w:r w:rsidR="00334FE0" w:rsidRPr="005F554C">
        <w:rPr>
          <w:rFonts w:ascii="Times New Roman" w:hAnsi="Times New Roman" w:cs="Times New Roman"/>
        </w:rPr>
        <w:t xml:space="preserve">is lower for </w:t>
      </w:r>
      <w:r w:rsidR="005C2C3A" w:rsidRPr="005F554C">
        <w:rPr>
          <w:rFonts w:ascii="Times New Roman" w:hAnsi="Times New Roman" w:cs="Times New Roman"/>
        </w:rPr>
        <w:t xml:space="preserve">a </w:t>
      </w:r>
      <w:r w:rsidR="0010645F" w:rsidRPr="005F554C">
        <w:rPr>
          <w:rFonts w:ascii="Times New Roman" w:hAnsi="Times New Roman" w:cs="Times New Roman"/>
        </w:rPr>
        <w:t xml:space="preserve">new </w:t>
      </w:r>
      <w:r w:rsidR="005C2C3A" w:rsidRPr="005F554C">
        <w:rPr>
          <w:rFonts w:ascii="Times New Roman" w:hAnsi="Times New Roman" w:cs="Times New Roman"/>
        </w:rPr>
        <w:t>performer than for a famous one. Those who perform poorly drop out, while good artist</w:t>
      </w:r>
      <w:r w:rsidR="00BB4AFB" w:rsidRPr="005F554C">
        <w:rPr>
          <w:rFonts w:ascii="Times New Roman" w:hAnsi="Times New Roman" w:cs="Times New Roman"/>
        </w:rPr>
        <w:t>s</w:t>
      </w:r>
      <w:r w:rsidR="005C2C3A" w:rsidRPr="005F554C">
        <w:rPr>
          <w:rFonts w:ascii="Times New Roman" w:hAnsi="Times New Roman" w:cs="Times New Roman"/>
        </w:rPr>
        <w:t xml:space="preserve"> </w:t>
      </w:r>
      <w:r w:rsidR="00BB4AFB" w:rsidRPr="005F554C">
        <w:rPr>
          <w:rFonts w:ascii="Times New Roman" w:hAnsi="Times New Roman" w:cs="Times New Roman"/>
        </w:rPr>
        <w:t>stay</w:t>
      </w:r>
      <w:r w:rsidR="005C2C3A" w:rsidRPr="005F554C">
        <w:rPr>
          <w:rFonts w:ascii="Times New Roman" w:hAnsi="Times New Roman" w:cs="Times New Roman"/>
        </w:rPr>
        <w:t xml:space="preserve"> on the market and increase their probability of performing well in the future. In this way, artists with a good track record can appoint higher prices. In conclusion, artists of corresponding talent do equitably well. </w:t>
      </w:r>
    </w:p>
    <w:p w14:paraId="51EDE01D" w14:textId="5051563E" w:rsidR="0057518A" w:rsidRPr="005F554C" w:rsidRDefault="0057518A" w:rsidP="00D56F01">
      <w:pPr>
        <w:ind w:firstLine="720"/>
        <w:jc w:val="both"/>
        <w:rPr>
          <w:rFonts w:ascii="Times New Roman" w:hAnsi="Times New Roman" w:cs="Times New Roman"/>
        </w:rPr>
      </w:pPr>
      <w:r w:rsidRPr="005F554C">
        <w:rPr>
          <w:rFonts w:ascii="Times New Roman" w:hAnsi="Times New Roman" w:cs="Times New Roman"/>
        </w:rPr>
        <w:t xml:space="preserve">Finally, the last important theory of stardom </w:t>
      </w:r>
      <w:r w:rsidR="00F16CDB" w:rsidRPr="005F554C">
        <w:rPr>
          <w:rFonts w:ascii="Times New Roman" w:hAnsi="Times New Roman" w:cs="Times New Roman"/>
        </w:rPr>
        <w:t xml:space="preserve">is a stochastic model of superstardom developed by Chung and Cox (1994). They employed a stochastic model </w:t>
      </w:r>
      <w:r w:rsidR="000A2891" w:rsidRPr="005F554C">
        <w:rPr>
          <w:rFonts w:ascii="Times New Roman" w:hAnsi="Times New Roman" w:cs="Times New Roman"/>
        </w:rPr>
        <w:t>of Yule (1924) and Simon (1995) (</w:t>
      </w:r>
      <w:r w:rsidR="00F16CDB" w:rsidRPr="005F554C">
        <w:rPr>
          <w:rFonts w:ascii="Times New Roman" w:hAnsi="Times New Roman" w:cs="Times New Roman"/>
        </w:rPr>
        <w:t>know</w:t>
      </w:r>
      <w:r w:rsidR="000A2891" w:rsidRPr="005F554C">
        <w:rPr>
          <w:rFonts w:ascii="Times New Roman" w:hAnsi="Times New Roman" w:cs="Times New Roman"/>
        </w:rPr>
        <w:t>n</w:t>
      </w:r>
      <w:r w:rsidR="00F16CDB" w:rsidRPr="005F554C">
        <w:rPr>
          <w:rFonts w:ascii="Times New Roman" w:hAnsi="Times New Roman" w:cs="Times New Roman"/>
        </w:rPr>
        <w:t xml:space="preserve"> as the “Yule distribution”</w:t>
      </w:r>
      <w:r w:rsidR="000A2891" w:rsidRPr="005F554C">
        <w:rPr>
          <w:rFonts w:ascii="Times New Roman" w:hAnsi="Times New Roman" w:cs="Times New Roman"/>
        </w:rPr>
        <w:t>)</w:t>
      </w:r>
      <w:r w:rsidR="00F16CDB" w:rsidRPr="005F554C">
        <w:rPr>
          <w:rFonts w:ascii="Times New Roman" w:hAnsi="Times New Roman" w:cs="Times New Roman"/>
        </w:rPr>
        <w:t xml:space="preserve"> as a representation of the consumer’s choice behaviour. </w:t>
      </w:r>
      <w:r w:rsidR="00E362C5" w:rsidRPr="005F554C">
        <w:rPr>
          <w:rFonts w:ascii="Times New Roman" w:hAnsi="Times New Roman" w:cs="Times New Roman"/>
        </w:rPr>
        <w:t xml:space="preserve">Simon showed that a wide range of data conforms to a class of distributions obtained from stochastic processes similar to those yielding negative binomial or log series distributions. </w:t>
      </w:r>
      <w:commentRangeStart w:id="18"/>
      <w:r w:rsidR="00E362C5" w:rsidRPr="005F554C">
        <w:rPr>
          <w:rFonts w:ascii="Times New Roman" w:hAnsi="Times New Roman" w:cs="Times New Roman"/>
        </w:rPr>
        <w:t>This class is given by:</w:t>
      </w:r>
      <w:commentRangeEnd w:id="18"/>
      <w:r w:rsidR="00BC7CFC" w:rsidRPr="005F554C">
        <w:rPr>
          <w:rStyle w:val="Odwoaniedokomentarza"/>
        </w:rPr>
        <w:commentReference w:id="18"/>
      </w:r>
    </w:p>
    <w:p w14:paraId="5AF5F8FA" w14:textId="530F2918" w:rsidR="00E362C5" w:rsidRPr="005F554C" w:rsidRDefault="00E362C5" w:rsidP="00D56F01">
      <w:pPr>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=ψB(i,ρ+1)</m:t>
          </m:r>
        </m:oMath>
      </m:oMathPara>
    </w:p>
    <w:p w14:paraId="608B8AE4" w14:textId="5F570764" w:rsidR="00E362C5" w:rsidRPr="005F554C" w:rsidRDefault="00E362C5" w:rsidP="00E362C5">
      <w:pPr>
        <w:jc w:val="both"/>
        <w:rPr>
          <w:rFonts w:ascii="Times New Roman" w:hAnsi="Times New Roman" w:cs="Times New Roman"/>
        </w:rPr>
      </w:pPr>
      <w:r w:rsidRPr="005F554C">
        <w:rPr>
          <w:rFonts w:ascii="Times New Roman" w:hAnsi="Times New Roman" w:cs="Times New Roman"/>
        </w:rPr>
        <w:t xml:space="preserve">where </w:t>
      </w:r>
      <w:r w:rsidRPr="005F554C">
        <w:rPr>
          <w:rFonts w:ascii="Times New Roman" w:hAnsi="Times New Roman" w:cs="Times New Roman"/>
          <w:i/>
        </w:rPr>
        <w:sym w:font="Symbol" w:char="F079"/>
      </w:r>
      <w:r w:rsidRPr="005F554C">
        <w:rPr>
          <w:rFonts w:ascii="Times New Roman" w:hAnsi="Times New Roman" w:cs="Times New Roman"/>
        </w:rPr>
        <w:t xml:space="preserve"> and </w:t>
      </w:r>
      <w:r w:rsidRPr="005F554C">
        <w:rPr>
          <w:rFonts w:ascii="Times New Roman" w:hAnsi="Times New Roman" w:cs="Times New Roman"/>
          <w:i/>
        </w:rPr>
        <w:sym w:font="Symbol" w:char="F072"/>
      </w:r>
      <w:r w:rsidRPr="005F554C">
        <w:rPr>
          <w:rFonts w:ascii="Times New Roman" w:hAnsi="Times New Roman" w:cs="Times New Roman"/>
        </w:rPr>
        <w:t xml:space="preserve"> are </w:t>
      </w:r>
      <w:r w:rsidR="00C1577C" w:rsidRPr="005F554C">
        <w:rPr>
          <w:rFonts w:ascii="Times New Roman" w:hAnsi="Times New Roman" w:cs="Times New Roman"/>
        </w:rPr>
        <w:t xml:space="preserve">constants, </w:t>
      </w:r>
      <m:oMath>
        <m:r>
          <w:rPr>
            <w:rFonts w:ascii="Cambria Math" w:hAnsi="Cambria Math" w:cs="Times New Roman"/>
          </w:rPr>
          <m:t>i</m:t>
        </m:r>
      </m:oMath>
      <w:r w:rsidR="00AA17B6" w:rsidRPr="005F554C">
        <w:rPr>
          <w:rFonts w:ascii="Times New Roman" w:hAnsi="Times New Roman" w:cs="Times New Roman"/>
        </w:rPr>
        <w:t xml:space="preserve"> &gt; 0, </w:t>
      </w:r>
      <w:r w:rsidR="00AA17B6" w:rsidRPr="005F554C">
        <w:rPr>
          <w:rFonts w:ascii="infinity" w:hAnsi="infinity" w:cs="Times New Roman"/>
        </w:rPr>
        <w:t xml:space="preserve">∞ </w:t>
      </w:r>
      <w:r w:rsidR="00AA17B6" w:rsidRPr="005F554C">
        <w:rPr>
          <w:rFonts w:ascii="Times New Roman" w:hAnsi="Times New Roman" w:cs="Times New Roman"/>
        </w:rPr>
        <w:t>&gt;</w:t>
      </w:r>
      <w:r w:rsidR="00AA17B6" w:rsidRPr="005F554C">
        <w:rPr>
          <w:rFonts w:ascii="Times New Roman" w:hAnsi="Times New Roman" w:cs="Times New Roman"/>
        </w:rPr>
        <w:sym w:font="Symbol" w:char="F020"/>
      </w:r>
      <w:r w:rsidR="00AA17B6" w:rsidRPr="005F554C">
        <w:rPr>
          <w:rFonts w:ascii="Times New Roman" w:hAnsi="Times New Roman" w:cs="Times New Roman"/>
        </w:rPr>
        <w:sym w:font="Symbol" w:char="F072"/>
      </w:r>
      <w:r w:rsidR="00AA17B6" w:rsidRPr="005F554C">
        <w:rPr>
          <w:rFonts w:ascii="Times New Roman" w:hAnsi="Times New Roman" w:cs="Times New Roman"/>
        </w:rPr>
        <w:t xml:space="preserve"> &gt; 0</w:t>
      </w:r>
      <w:r w:rsidRPr="005F554C">
        <w:rPr>
          <w:rFonts w:ascii="Times New Roman" w:hAnsi="Times New Roman" w:cs="Times New Roman"/>
        </w:rPr>
        <w:t xml:space="preserve"> and:</w:t>
      </w:r>
    </w:p>
    <w:p w14:paraId="070BF777" w14:textId="161E5936" w:rsidR="00E362C5" w:rsidRPr="005F554C" w:rsidRDefault="00E362C5" w:rsidP="00E362C5">
      <w:pPr>
        <w:jc w:val="both"/>
        <w:rPr>
          <w:rFonts w:ascii="Times New Roman" w:hAnsi="Times New Roman" w:cs="Times New Roman"/>
        </w:rPr>
      </w:pPr>
      <w:r w:rsidRPr="005F554C">
        <w:rPr>
          <w:rFonts w:ascii="Times New Roman" w:hAnsi="Times New Roman" w:cs="Times New Roman"/>
        </w:rPr>
        <w:lastRenderedPageBreak/>
        <w:tab/>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i,ρ+1</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cs="Times New Roman"/>
                    <w:i/>
                  </w:rPr>
                </m:ctrlPr>
              </m:sSupPr>
              <m:e>
                <m:r>
                  <w:rPr>
                    <w:rFonts w:ascii="Cambria Math" w:hAnsi="Cambria Math" w:cs="Times New Roman"/>
                  </w:rPr>
                  <m:t>λ</m:t>
                </m:r>
              </m:e>
              <m:sup>
                <m:d>
                  <m:dPr>
                    <m:ctrlPr>
                      <w:rPr>
                        <w:rFonts w:ascii="Cambria Math" w:hAnsi="Cambria Math" w:cs="Times New Roman"/>
                        <w:i/>
                      </w:rPr>
                    </m:ctrlPr>
                  </m:dPr>
                  <m:e>
                    <m:r>
                      <w:rPr>
                        <w:rFonts w:ascii="Cambria Math" w:hAnsi="Cambria Math" w:cs="Times New Roman"/>
                      </w:rPr>
                      <m:t>i-1</m:t>
                    </m:r>
                  </m:e>
                </m:d>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1-λ</m:t>
                    </m:r>
                  </m:e>
                </m:d>
              </m:e>
              <m:sup>
                <m:r>
                  <w:rPr>
                    <w:rFonts w:ascii="Cambria Math" w:hAnsi="Cambria Math" w:cs="Times New Roman"/>
                  </w:rPr>
                  <m:t>ρ</m:t>
                </m:r>
              </m:sup>
            </m:sSup>
          </m:e>
        </m:nary>
        <m:r>
          <w:rPr>
            <w:rFonts w:ascii="Cambria Math" w:hAnsi="Cambria Math" w:cs="Times New Roman"/>
          </w:rPr>
          <m:t xml:space="preserve">dλ= </m:t>
        </m:r>
        <m:r>
          <m:rPr>
            <m:sty m:val="p"/>
          </m:rPr>
          <w:rPr>
            <w:rFonts w:ascii="Cambria Math" w:hAnsi="Cambria Math" w:cs="Times New Roman"/>
          </w:rPr>
          <m:t>Γ</m:t>
        </m:r>
        <m:r>
          <w:rPr>
            <w:rFonts w:ascii="Cambria Math" w:hAnsi="Cambria Math" w:cs="Times New Roman"/>
          </w:rPr>
          <m:t>(i)</m:t>
        </m:r>
        <m:r>
          <m:rPr>
            <m:sty m:val="p"/>
          </m:rPr>
          <w:rPr>
            <w:rFonts w:ascii="Cambria Math" w:hAnsi="Cambria Math" w:cs="Times New Roman"/>
          </w:rPr>
          <m:t>Γ</m:t>
        </m:r>
        <m:r>
          <w:rPr>
            <w:rFonts w:ascii="Cambria Math" w:hAnsi="Cambria Math" w:cs="Times New Roman"/>
          </w:rPr>
          <m:t>(ρ+1)/</m:t>
        </m:r>
        <m:r>
          <m:rPr>
            <m:sty m:val="p"/>
          </m:rPr>
          <w:rPr>
            <w:rFonts w:ascii="Cambria Math" w:hAnsi="Cambria Math" w:cs="Times New Roman"/>
          </w:rPr>
          <m:t>Γ</m:t>
        </m:r>
        <m:r>
          <w:rPr>
            <w:rFonts w:ascii="Cambria Math" w:hAnsi="Cambria Math" w:cs="Times New Roman"/>
          </w:rPr>
          <m:t>(i+ρ+1)</m:t>
        </m:r>
      </m:oMath>
      <w:r w:rsidRPr="005F554C">
        <w:rPr>
          <w:rFonts w:ascii="Times New Roman" w:hAnsi="Times New Roman" w:cs="Times New Roman"/>
        </w:rPr>
        <w:t xml:space="preserve"> </w:t>
      </w:r>
    </w:p>
    <w:p w14:paraId="7CA89283" w14:textId="7841131E" w:rsidR="00E362C5" w:rsidRPr="005F554C" w:rsidRDefault="00C1577C" w:rsidP="00E362C5">
      <w:pPr>
        <w:jc w:val="both"/>
        <w:rPr>
          <w:rFonts w:ascii="Times New Roman" w:hAnsi="Times New Roman" w:cs="Times New Roman"/>
          <w:u w:val="single"/>
        </w:rPr>
      </w:pPr>
      <w:r w:rsidRPr="005F554C">
        <w:rPr>
          <w:rFonts w:ascii="Times New Roman" w:hAnsi="Times New Roman" w:cs="Times New Roman"/>
          <w:u w:val="single"/>
        </w:rPr>
        <w:t>2.2 Empirical testing of stardom theories in existing literature</w:t>
      </w:r>
    </w:p>
    <w:p w14:paraId="69F36F44" w14:textId="77777777" w:rsidR="00AC3BD7" w:rsidRPr="005F554C" w:rsidRDefault="00AC3BD7" w:rsidP="00E362C5">
      <w:pPr>
        <w:jc w:val="both"/>
        <w:rPr>
          <w:rFonts w:ascii="Times New Roman" w:hAnsi="Times New Roman" w:cs="Times New Roman"/>
          <w:u w:val="single"/>
        </w:rPr>
      </w:pPr>
    </w:p>
    <w:p w14:paraId="73875012" w14:textId="5A9231AE" w:rsidR="00016C3C" w:rsidRPr="005F554C" w:rsidRDefault="00016C3C" w:rsidP="00E362C5">
      <w:pPr>
        <w:jc w:val="both"/>
        <w:rPr>
          <w:rFonts w:ascii="Times New Roman" w:hAnsi="Times New Roman" w:cs="Times New Roman"/>
        </w:rPr>
      </w:pPr>
      <w:r w:rsidRPr="005F554C">
        <w:rPr>
          <w:rFonts w:ascii="Times New Roman" w:hAnsi="Times New Roman" w:cs="Times New Roman"/>
        </w:rPr>
        <w:tab/>
      </w:r>
      <w:r w:rsidR="000A7780" w:rsidRPr="005F554C">
        <w:rPr>
          <w:rFonts w:ascii="Times New Roman" w:hAnsi="Times New Roman" w:cs="Times New Roman"/>
        </w:rPr>
        <w:t>In this section we deliver a brief summary of empirical lite</w:t>
      </w:r>
      <w:r w:rsidR="00F54AF8" w:rsidRPr="005F554C">
        <w:rPr>
          <w:rFonts w:ascii="Times New Roman" w:hAnsi="Times New Roman" w:cs="Times New Roman"/>
        </w:rPr>
        <w:t>rature on superstar emergence.</w:t>
      </w:r>
      <w:r w:rsidRPr="005F554C">
        <w:rPr>
          <w:rFonts w:ascii="Times New Roman" w:hAnsi="Times New Roman" w:cs="Times New Roman"/>
        </w:rPr>
        <w:t xml:space="preserve"> </w:t>
      </w:r>
    </w:p>
    <w:p w14:paraId="3B006602" w14:textId="12AD3BC0" w:rsidR="00AC3BD7" w:rsidRPr="005F554C" w:rsidRDefault="000A7780" w:rsidP="00E362C5">
      <w:pPr>
        <w:jc w:val="both"/>
        <w:rPr>
          <w:rFonts w:ascii="Times New Roman" w:hAnsi="Times New Roman" w:cs="Times New Roman"/>
        </w:rPr>
      </w:pPr>
      <w:proofErr w:type="spellStart"/>
      <w:r w:rsidRPr="005F554C">
        <w:rPr>
          <w:rFonts w:ascii="Times New Roman" w:hAnsi="Times New Roman" w:cs="Times New Roman"/>
        </w:rPr>
        <w:t>Hamlen</w:t>
      </w:r>
      <w:proofErr w:type="spellEnd"/>
      <w:r w:rsidRPr="005F554C">
        <w:rPr>
          <w:rFonts w:ascii="Times New Roman" w:hAnsi="Times New Roman" w:cs="Times New Roman"/>
        </w:rPr>
        <w:t xml:space="preserve"> (1991, 1994) measured relationship between harmonic quality of a singer’s voice and record sales and found out that they indeed increase with the quality of t</w:t>
      </w:r>
      <w:r w:rsidR="00BB4AFB" w:rsidRPr="005F554C">
        <w:rPr>
          <w:rFonts w:ascii="Times New Roman" w:hAnsi="Times New Roman" w:cs="Times New Roman"/>
        </w:rPr>
        <w:t>he voice. However, in this studies</w:t>
      </w:r>
      <w:r w:rsidRPr="005F554C">
        <w:rPr>
          <w:rFonts w:ascii="Times New Roman" w:hAnsi="Times New Roman" w:cs="Times New Roman"/>
        </w:rPr>
        <w:t xml:space="preserve">, differences in talent exceeded differences in sales. The author interpreted results being conforming with Rosen’s model (artists are rewarded for talent). The above mentioned article of Chung and Cox also contains empirical part. </w:t>
      </w:r>
      <w:r w:rsidR="00150D26" w:rsidRPr="005F554C">
        <w:rPr>
          <w:rFonts w:ascii="Times New Roman" w:hAnsi="Times New Roman" w:cs="Times New Roman"/>
        </w:rPr>
        <w:t>They proved that the distribution of success among artists resemble</w:t>
      </w:r>
      <w:r w:rsidR="004725D0" w:rsidRPr="005F554C">
        <w:rPr>
          <w:rFonts w:ascii="Times New Roman" w:hAnsi="Times New Roman" w:cs="Times New Roman"/>
        </w:rPr>
        <w:t>s</w:t>
      </w:r>
      <w:r w:rsidR="00150D26" w:rsidRPr="005F554C">
        <w:rPr>
          <w:rFonts w:ascii="Times New Roman" w:hAnsi="Times New Roman" w:cs="Times New Roman"/>
        </w:rPr>
        <w:t xml:space="preserve"> the Yule dist</w:t>
      </w:r>
      <w:r w:rsidR="00B30D57" w:rsidRPr="005F554C">
        <w:rPr>
          <w:rFonts w:ascii="Times New Roman" w:hAnsi="Times New Roman" w:cs="Times New Roman"/>
        </w:rPr>
        <w:t xml:space="preserve">ribution basing on the number of CDs sold. The probability that a consumer would buy a particular CD increased with the number of previous sales of that CD. However, a small chance that a consumer will choose a new CD that no other person has bought always remains. Hence, an initial small advantage may snowball into success, which supports Adler’s theory. </w:t>
      </w:r>
      <w:r w:rsidR="001B6C34" w:rsidRPr="005F554C">
        <w:rPr>
          <w:rFonts w:ascii="Times New Roman" w:hAnsi="Times New Roman" w:cs="Times New Roman"/>
        </w:rPr>
        <w:t xml:space="preserve">Schulze (2003) argues with both above mentioned works. He criticized </w:t>
      </w:r>
      <w:proofErr w:type="spellStart"/>
      <w:r w:rsidR="001B6C34" w:rsidRPr="005F554C">
        <w:rPr>
          <w:rFonts w:ascii="Times New Roman" w:hAnsi="Times New Roman" w:cs="Times New Roman"/>
        </w:rPr>
        <w:t>Hamlen</w:t>
      </w:r>
      <w:proofErr w:type="spellEnd"/>
      <w:r w:rsidR="001B6C34" w:rsidRPr="005F554C">
        <w:rPr>
          <w:rFonts w:ascii="Times New Roman" w:hAnsi="Times New Roman" w:cs="Times New Roman"/>
        </w:rPr>
        <w:t xml:space="preserve"> for the quality of voice being irrelevant measure for singles of n</w:t>
      </w:r>
      <w:r w:rsidR="008811BF" w:rsidRPr="005F554C">
        <w:rPr>
          <w:rFonts w:ascii="Times New Roman" w:hAnsi="Times New Roman" w:cs="Times New Roman"/>
        </w:rPr>
        <w:t>on-classical genres. H</w:t>
      </w:r>
      <w:r w:rsidR="001B6C34" w:rsidRPr="005F554C">
        <w:rPr>
          <w:rFonts w:ascii="Times New Roman" w:hAnsi="Times New Roman" w:cs="Times New Roman"/>
        </w:rPr>
        <w:t>e</w:t>
      </w:r>
      <w:r w:rsidR="008811BF" w:rsidRPr="005F554C">
        <w:rPr>
          <w:rFonts w:ascii="Times New Roman" w:hAnsi="Times New Roman" w:cs="Times New Roman"/>
        </w:rPr>
        <w:t xml:space="preserve"> also</w:t>
      </w:r>
      <w:r w:rsidR="001B6C34" w:rsidRPr="005F554C">
        <w:rPr>
          <w:rFonts w:ascii="Times New Roman" w:hAnsi="Times New Roman" w:cs="Times New Roman"/>
        </w:rPr>
        <w:t xml:space="preserve"> claims that the process described by Chung and Cox is also consistent with Rosen’s theory (consumers’ choices based on talent).</w:t>
      </w:r>
    </w:p>
    <w:p w14:paraId="7CDE1F7B" w14:textId="13236E26" w:rsidR="001B6C34" w:rsidRPr="005F554C" w:rsidRDefault="001B6C34" w:rsidP="00E362C5">
      <w:pPr>
        <w:jc w:val="both"/>
        <w:rPr>
          <w:rFonts w:ascii="Times New Roman" w:hAnsi="Times New Roman" w:cs="Times New Roman"/>
        </w:rPr>
      </w:pPr>
      <w:r w:rsidRPr="005F554C">
        <w:rPr>
          <w:rFonts w:ascii="Times New Roman" w:hAnsi="Times New Roman" w:cs="Times New Roman"/>
        </w:rPr>
        <w:tab/>
      </w:r>
      <w:r w:rsidR="00050288" w:rsidRPr="005F554C">
        <w:rPr>
          <w:rFonts w:ascii="Times New Roman" w:hAnsi="Times New Roman" w:cs="Times New Roman"/>
        </w:rPr>
        <w:t xml:space="preserve">Another study advocating importance of </w:t>
      </w:r>
      <w:del w:id="19" w:author="Maria Kubara" w:date="2019-12-28T17:41:00Z">
        <w:r w:rsidR="00050288" w:rsidRPr="005F554C" w:rsidDel="00BC7CFC">
          <w:rPr>
            <w:rFonts w:ascii="Times New Roman" w:hAnsi="Times New Roman" w:cs="Times New Roman"/>
          </w:rPr>
          <w:delText>initiall</w:delText>
        </w:r>
      </w:del>
      <w:ins w:id="20" w:author="Maria Kubara" w:date="2019-12-28T17:41:00Z">
        <w:r w:rsidR="00BC7CFC" w:rsidRPr="005F554C">
          <w:rPr>
            <w:rFonts w:ascii="Times New Roman" w:hAnsi="Times New Roman" w:cs="Times New Roman"/>
          </w:rPr>
          <w:t>initial</w:t>
        </w:r>
      </w:ins>
      <w:r w:rsidR="00050288" w:rsidRPr="005F554C">
        <w:rPr>
          <w:rFonts w:ascii="Times New Roman" w:hAnsi="Times New Roman" w:cs="Times New Roman"/>
        </w:rPr>
        <w:t xml:space="preserve"> advantage is the one by</w:t>
      </w:r>
      <w:r w:rsidR="007A6E34" w:rsidRPr="005F554C">
        <w:rPr>
          <w:rFonts w:ascii="Times New Roman" w:hAnsi="Times New Roman" w:cs="Times New Roman"/>
        </w:rPr>
        <w:t xml:space="preserve"> </w:t>
      </w:r>
      <w:proofErr w:type="spellStart"/>
      <w:r w:rsidR="007A6E34" w:rsidRPr="005F554C">
        <w:rPr>
          <w:rFonts w:ascii="Times New Roman" w:hAnsi="Times New Roman" w:cs="Times New Roman"/>
        </w:rPr>
        <w:t>Ginsburgh</w:t>
      </w:r>
      <w:proofErr w:type="spellEnd"/>
      <w:r w:rsidR="007A6E34" w:rsidRPr="005F554C">
        <w:rPr>
          <w:rFonts w:ascii="Times New Roman" w:hAnsi="Times New Roman" w:cs="Times New Roman"/>
        </w:rPr>
        <w:t xml:space="preserve"> and van Ours (2003) who investigated </w:t>
      </w:r>
      <w:del w:id="21" w:author="Maria Kubara" w:date="2019-12-28T17:41:00Z">
        <w:r w:rsidR="007A6E34" w:rsidRPr="005F554C" w:rsidDel="00BC7CFC">
          <w:rPr>
            <w:rFonts w:ascii="Times New Roman" w:hAnsi="Times New Roman" w:cs="Times New Roman"/>
          </w:rPr>
          <w:delText>indicatiors</w:delText>
        </w:r>
      </w:del>
      <w:ins w:id="22" w:author="Maria Kubara" w:date="2019-12-28T17:41:00Z">
        <w:r w:rsidR="00BC7CFC" w:rsidRPr="005F554C">
          <w:rPr>
            <w:rFonts w:ascii="Times New Roman" w:hAnsi="Times New Roman" w:cs="Times New Roman"/>
          </w:rPr>
          <w:t>indicators</w:t>
        </w:r>
      </w:ins>
      <w:r w:rsidR="007A6E34" w:rsidRPr="005F554C">
        <w:rPr>
          <w:rFonts w:ascii="Times New Roman" w:hAnsi="Times New Roman" w:cs="Times New Roman"/>
        </w:rPr>
        <w:t xml:space="preserve"> of success in the Queen Elizabeth Piano Competition.</w:t>
      </w:r>
      <w:r w:rsidR="00FF4911" w:rsidRPr="005F554C">
        <w:rPr>
          <w:rFonts w:ascii="Times New Roman" w:hAnsi="Times New Roman" w:cs="Times New Roman"/>
        </w:rPr>
        <w:t xml:space="preserve"> They showed that the randomly assigned order in which competitors perform influences the result of competition. </w:t>
      </w:r>
      <w:r w:rsidR="00396ED0" w:rsidRPr="005F554C">
        <w:rPr>
          <w:rFonts w:ascii="Times New Roman" w:hAnsi="Times New Roman" w:cs="Times New Roman"/>
        </w:rPr>
        <w:t xml:space="preserve">It means that random success in the competition affects success on market. </w:t>
      </w:r>
      <w:r w:rsidR="00226007" w:rsidRPr="005F554C">
        <w:rPr>
          <w:rFonts w:ascii="Times New Roman" w:hAnsi="Times New Roman" w:cs="Times New Roman"/>
        </w:rPr>
        <w:t>A possible explanation of this phenomenon is that success in the competition serves as a focal point for conformist consumers rather than a token of talent.</w:t>
      </w:r>
    </w:p>
    <w:p w14:paraId="16C496F1" w14:textId="6883E0A8" w:rsidR="002F436B" w:rsidRPr="005F554C" w:rsidRDefault="002F436B" w:rsidP="00E362C5">
      <w:pPr>
        <w:jc w:val="both"/>
        <w:rPr>
          <w:rFonts w:ascii="Times New Roman" w:hAnsi="Times New Roman" w:cs="Times New Roman"/>
        </w:rPr>
      </w:pPr>
      <w:r w:rsidRPr="005F554C">
        <w:rPr>
          <w:rFonts w:ascii="Times New Roman" w:hAnsi="Times New Roman" w:cs="Times New Roman"/>
        </w:rPr>
        <w:tab/>
        <w:t xml:space="preserve">There is yet another different field of study, in which determinants of success are measured, namely sports. Its industry is believed to be related enough to display patterns similar to those in art. Franck and </w:t>
      </w:r>
      <w:proofErr w:type="spellStart"/>
      <w:r w:rsidRPr="005F554C">
        <w:rPr>
          <w:rFonts w:ascii="Times New Roman" w:hAnsi="Times New Roman" w:cs="Times New Roman"/>
        </w:rPr>
        <w:t>Nuesch</w:t>
      </w:r>
      <w:proofErr w:type="spellEnd"/>
      <w:r w:rsidRPr="005F554C">
        <w:rPr>
          <w:rFonts w:ascii="Times New Roman" w:hAnsi="Times New Roman" w:cs="Times New Roman"/>
        </w:rPr>
        <w:t xml:space="preserve"> (2008) check the influence of on-field performance and media publicity on the emergence of soccer superstars in Germany. They used cross-sectional samples and assumed talent indicators exogenous proving that both talent (measure by professional expertise) and popul</w:t>
      </w:r>
      <w:r w:rsidR="003120DE" w:rsidRPr="005F554C">
        <w:rPr>
          <w:rFonts w:ascii="Times New Roman" w:hAnsi="Times New Roman" w:cs="Times New Roman"/>
        </w:rPr>
        <w:t>arity increase demand for sport</w:t>
      </w:r>
      <w:r w:rsidRPr="005F554C">
        <w:rPr>
          <w:rFonts w:ascii="Times New Roman" w:hAnsi="Times New Roman" w:cs="Times New Roman"/>
        </w:rPr>
        <w:t xml:space="preserve"> stars.</w:t>
      </w:r>
      <w:r w:rsidR="003120DE" w:rsidRPr="005F554C">
        <w:rPr>
          <w:rFonts w:ascii="Times New Roman" w:hAnsi="Times New Roman" w:cs="Times New Roman"/>
        </w:rPr>
        <w:t xml:space="preserve"> </w:t>
      </w:r>
      <w:r w:rsidR="003120DE" w:rsidRPr="005F554C">
        <w:rPr>
          <w:rFonts w:ascii="Times New Roman" w:hAnsi="Times New Roman" w:cs="Times New Roman"/>
        </w:rPr>
        <w:lastRenderedPageBreak/>
        <w:t xml:space="preserve">Lehmann and Schulze (2008) </w:t>
      </w:r>
      <w:r w:rsidR="00777266" w:rsidRPr="005F554C">
        <w:rPr>
          <w:rFonts w:ascii="Times New Roman" w:hAnsi="Times New Roman" w:cs="Times New Roman"/>
        </w:rPr>
        <w:t xml:space="preserve">adopted a similar approach and regressed </w:t>
      </w:r>
      <w:r w:rsidR="000A2891" w:rsidRPr="005F554C">
        <w:rPr>
          <w:rFonts w:ascii="Times New Roman" w:hAnsi="Times New Roman" w:cs="Times New Roman"/>
        </w:rPr>
        <w:t>s</w:t>
      </w:r>
      <w:r w:rsidR="00777266" w:rsidRPr="005F554C">
        <w:rPr>
          <w:rFonts w:ascii="Times New Roman" w:hAnsi="Times New Roman" w:cs="Times New Roman"/>
        </w:rPr>
        <w:t>alary proxies of 359 playe</w:t>
      </w:r>
      <w:r w:rsidR="000A2891" w:rsidRPr="005F554C">
        <w:rPr>
          <w:rFonts w:ascii="Times New Roman" w:hAnsi="Times New Roman" w:cs="Times New Roman"/>
        </w:rPr>
        <w:t xml:space="preserve">rs on three performance measures </w:t>
      </w:r>
      <w:r w:rsidR="00777266" w:rsidRPr="005F554C">
        <w:rPr>
          <w:rFonts w:ascii="Times New Roman" w:hAnsi="Times New Roman" w:cs="Times New Roman"/>
        </w:rPr>
        <w:t xml:space="preserve">and number of citations in an online magazine. They found evidence contrary to Franck and </w:t>
      </w:r>
      <w:proofErr w:type="spellStart"/>
      <w:r w:rsidR="00777266" w:rsidRPr="005F554C">
        <w:rPr>
          <w:rFonts w:ascii="Times New Roman" w:hAnsi="Times New Roman" w:cs="Times New Roman"/>
        </w:rPr>
        <w:t>Nuesch</w:t>
      </w:r>
      <w:proofErr w:type="spellEnd"/>
      <w:r w:rsidR="00777266" w:rsidRPr="005F554C">
        <w:rPr>
          <w:rFonts w:ascii="Times New Roman" w:hAnsi="Times New Roman" w:cs="Times New Roman"/>
        </w:rPr>
        <w:t>: neither performance nor publicity explained salaries at the 5% significance level.</w:t>
      </w:r>
      <w:r w:rsidR="000A2891" w:rsidRPr="005F554C">
        <w:rPr>
          <w:rFonts w:ascii="Times New Roman" w:hAnsi="Times New Roman" w:cs="Times New Roman"/>
        </w:rPr>
        <w:t xml:space="preserve"> </w:t>
      </w:r>
      <w:r w:rsidR="00737A6A" w:rsidRPr="005F554C">
        <w:rPr>
          <w:rFonts w:ascii="Times New Roman" w:hAnsi="Times New Roman" w:cs="Times New Roman"/>
        </w:rPr>
        <w:t xml:space="preserve">Two years later those authors performed a similar study (Franck and </w:t>
      </w:r>
      <w:proofErr w:type="spellStart"/>
      <w:r w:rsidR="00737A6A" w:rsidRPr="005F554C">
        <w:rPr>
          <w:rFonts w:ascii="Times New Roman" w:hAnsi="Times New Roman" w:cs="Times New Roman"/>
        </w:rPr>
        <w:t>Nuesch</w:t>
      </w:r>
      <w:proofErr w:type="spellEnd"/>
      <w:r w:rsidR="00737A6A" w:rsidRPr="005F554C">
        <w:rPr>
          <w:rFonts w:ascii="Times New Roman" w:hAnsi="Times New Roman" w:cs="Times New Roman"/>
        </w:rPr>
        <w:t xml:space="preserve"> 2010</w:t>
      </w:r>
      <w:r w:rsidR="00E86168" w:rsidRPr="005F554C">
        <w:rPr>
          <w:rFonts w:ascii="Times New Roman" w:hAnsi="Times New Roman" w:cs="Times New Roman"/>
        </w:rPr>
        <w:t xml:space="preserve">) but allowed for the correction of teams. In that case, a single player’s talent was considered his contribution to the team output. A team production function was therefore estimated to detect critical elements that affect a team’s success. </w:t>
      </w:r>
      <w:r w:rsidR="0021365F" w:rsidRPr="005F554C">
        <w:rPr>
          <w:rFonts w:ascii="Times New Roman" w:hAnsi="Times New Roman" w:cs="Times New Roman"/>
        </w:rPr>
        <w:t xml:space="preserve">They found evidence that both talent and </w:t>
      </w:r>
      <w:del w:id="23" w:author="Maria Kubara" w:date="2019-12-28T17:41:00Z">
        <w:r w:rsidR="0021365F" w:rsidRPr="005F554C" w:rsidDel="00BC7CFC">
          <w:rPr>
            <w:rFonts w:ascii="Times New Roman" w:hAnsi="Times New Roman" w:cs="Times New Roman"/>
          </w:rPr>
          <w:delText>nonperformance</w:delText>
        </w:r>
      </w:del>
      <w:ins w:id="24" w:author="Maria Kubara" w:date="2019-12-28T17:41:00Z">
        <w:r w:rsidR="00BC7CFC" w:rsidRPr="005F554C">
          <w:rPr>
            <w:rFonts w:ascii="Times New Roman" w:hAnsi="Times New Roman" w:cs="Times New Roman"/>
          </w:rPr>
          <w:t>non-performance</w:t>
        </w:r>
      </w:ins>
      <w:r w:rsidR="0021365F" w:rsidRPr="005F554C">
        <w:rPr>
          <w:rFonts w:ascii="Times New Roman" w:hAnsi="Times New Roman" w:cs="Times New Roman"/>
        </w:rPr>
        <w:t>-related popularity contribute to the market value differentials in German soccer league.</w:t>
      </w:r>
    </w:p>
    <w:p w14:paraId="6F7887A0" w14:textId="33FD67C9" w:rsidR="00445678" w:rsidRPr="005F554C" w:rsidRDefault="00445678" w:rsidP="00E362C5">
      <w:pPr>
        <w:jc w:val="both"/>
        <w:rPr>
          <w:rFonts w:ascii="Times New Roman" w:hAnsi="Times New Roman" w:cs="Times New Roman"/>
        </w:rPr>
      </w:pPr>
      <w:r w:rsidRPr="005F554C">
        <w:rPr>
          <w:rFonts w:ascii="Times New Roman" w:hAnsi="Times New Roman" w:cs="Times New Roman"/>
        </w:rPr>
        <w:tab/>
        <w:t xml:space="preserve">When adapting results of stardom studies in sports to art industry, one must bear in mind minor differences between those fields. The most important one is the </w:t>
      </w:r>
      <w:del w:id="25" w:author="Maria Kubara" w:date="2019-12-28T17:41:00Z">
        <w:r w:rsidRPr="005F554C" w:rsidDel="00BC7CFC">
          <w:rPr>
            <w:rFonts w:ascii="Times New Roman" w:hAnsi="Times New Roman" w:cs="Times New Roman"/>
          </w:rPr>
          <w:delText>competetive</w:delText>
        </w:r>
      </w:del>
      <w:ins w:id="26" w:author="Maria Kubara" w:date="2019-12-28T17:41:00Z">
        <w:r w:rsidR="00BC7CFC" w:rsidRPr="005F554C">
          <w:rPr>
            <w:rFonts w:ascii="Times New Roman" w:hAnsi="Times New Roman" w:cs="Times New Roman"/>
          </w:rPr>
          <w:t>competitive</w:t>
        </w:r>
      </w:ins>
      <w:r w:rsidRPr="005F554C">
        <w:rPr>
          <w:rFonts w:ascii="Times New Roman" w:hAnsi="Times New Roman" w:cs="Times New Roman"/>
        </w:rPr>
        <w:t xml:space="preserve"> nature of sport. In a given competition, every sportsman must accomplish the same task. On the other hand, artists have more opportunities to express themselves and display talent without artificial limitations. Therefore, in art, unlike sports, there are no measurable standards. Moreover, talent in art is much harder to define. For example, some music appeals to a subset of listeners but not others, because the quality of arts is highly subjective. Nonetheless, both Rosen (1981) and Adler (1985) assume a homogenous consumer. They argue that </w:t>
      </w:r>
      <w:del w:id="27" w:author="Maria Kubara" w:date="2019-12-28T17:41:00Z">
        <w:r w:rsidRPr="005F554C" w:rsidDel="00BC7CFC">
          <w:rPr>
            <w:rFonts w:ascii="Times New Roman" w:hAnsi="Times New Roman" w:cs="Times New Roman"/>
          </w:rPr>
          <w:delText>heterogenity</w:delText>
        </w:r>
      </w:del>
      <w:ins w:id="28" w:author="Maria Kubara" w:date="2019-12-28T17:41:00Z">
        <w:r w:rsidR="00BC7CFC" w:rsidRPr="005F554C">
          <w:rPr>
            <w:rFonts w:ascii="Times New Roman" w:hAnsi="Times New Roman" w:cs="Times New Roman"/>
          </w:rPr>
          <w:t>heterogeneity</w:t>
        </w:r>
      </w:ins>
      <w:r w:rsidRPr="005F554C">
        <w:rPr>
          <w:rFonts w:ascii="Times New Roman" w:hAnsi="Times New Roman" w:cs="Times New Roman"/>
        </w:rPr>
        <w:t xml:space="preserve"> of tastes does not deteriorate </w:t>
      </w:r>
      <w:r w:rsidR="00195C5D" w:rsidRPr="005F554C">
        <w:rPr>
          <w:rFonts w:ascii="Times New Roman" w:hAnsi="Times New Roman" w:cs="Times New Roman"/>
        </w:rPr>
        <w:t xml:space="preserve">the mechanisms of superstar emergence but confines a producer’s market, which means that consumers of similar preference </w:t>
      </w:r>
      <w:r w:rsidR="00C141A6" w:rsidRPr="005F554C">
        <w:rPr>
          <w:rFonts w:ascii="Times New Roman" w:hAnsi="Times New Roman" w:cs="Times New Roman"/>
        </w:rPr>
        <w:t>comprise a market with characteristic stars.</w:t>
      </w:r>
    </w:p>
    <w:p w14:paraId="65D94268" w14:textId="24B9DE61" w:rsidR="000A2891" w:rsidRPr="005F554C" w:rsidRDefault="00D4677E" w:rsidP="000A2891">
      <w:pPr>
        <w:jc w:val="both"/>
        <w:rPr>
          <w:rFonts w:ascii="Times New Roman" w:hAnsi="Times New Roman" w:cs="Times New Roman"/>
        </w:rPr>
      </w:pPr>
      <w:r w:rsidRPr="005F554C">
        <w:rPr>
          <w:rFonts w:ascii="Times New Roman" w:hAnsi="Times New Roman" w:cs="Times New Roman"/>
        </w:rPr>
        <w:tab/>
        <w:t xml:space="preserve">The relationship between talent and popularity has been also measured in an </w:t>
      </w:r>
      <w:del w:id="29" w:author="Maria Kubara" w:date="2019-12-28T17:41:00Z">
        <w:r w:rsidRPr="005F554C" w:rsidDel="00BC7CFC">
          <w:rPr>
            <w:rFonts w:ascii="Times New Roman" w:hAnsi="Times New Roman" w:cs="Times New Roman"/>
          </w:rPr>
          <w:delText>exprerimental</w:delText>
        </w:r>
      </w:del>
      <w:ins w:id="30" w:author="Maria Kubara" w:date="2019-12-28T17:41:00Z">
        <w:r w:rsidR="00BC7CFC" w:rsidRPr="005F554C">
          <w:rPr>
            <w:rFonts w:ascii="Times New Roman" w:hAnsi="Times New Roman" w:cs="Times New Roman"/>
          </w:rPr>
          <w:t>experimental</w:t>
        </w:r>
      </w:ins>
      <w:r w:rsidRPr="005F554C">
        <w:rPr>
          <w:rFonts w:ascii="Times New Roman" w:hAnsi="Times New Roman" w:cs="Times New Roman"/>
        </w:rPr>
        <w:t xml:space="preserve"> way. </w:t>
      </w:r>
      <w:proofErr w:type="spellStart"/>
      <w:r w:rsidRPr="005F554C">
        <w:rPr>
          <w:rFonts w:ascii="Times New Roman" w:hAnsi="Times New Roman" w:cs="Times New Roman"/>
        </w:rPr>
        <w:t>Salganik</w:t>
      </w:r>
      <w:proofErr w:type="spellEnd"/>
      <w:r w:rsidRPr="005F554C">
        <w:rPr>
          <w:rFonts w:ascii="Times New Roman" w:hAnsi="Times New Roman" w:cs="Times New Roman"/>
        </w:rPr>
        <w:t xml:space="preserve">, </w:t>
      </w:r>
      <w:proofErr w:type="spellStart"/>
      <w:r w:rsidRPr="005F554C">
        <w:rPr>
          <w:rFonts w:ascii="Times New Roman" w:hAnsi="Times New Roman" w:cs="Times New Roman"/>
        </w:rPr>
        <w:t>Dodds</w:t>
      </w:r>
      <w:proofErr w:type="spellEnd"/>
      <w:r w:rsidRPr="005F554C">
        <w:rPr>
          <w:rFonts w:ascii="Times New Roman" w:hAnsi="Times New Roman" w:cs="Times New Roman"/>
        </w:rPr>
        <w:t xml:space="preserve"> and Watts (2006) </w:t>
      </w:r>
      <w:r w:rsidR="00897EBA" w:rsidRPr="005F554C">
        <w:rPr>
          <w:rFonts w:ascii="Times New Roman" w:hAnsi="Times New Roman" w:cs="Times New Roman"/>
        </w:rPr>
        <w:t>conducted an experimental study in an artificial cultural market</w:t>
      </w:r>
      <w:r w:rsidR="0013464F" w:rsidRPr="005F554C">
        <w:rPr>
          <w:rFonts w:ascii="Times New Roman" w:hAnsi="Times New Roman" w:cs="Times New Roman"/>
        </w:rPr>
        <w:t>.</w:t>
      </w:r>
      <w:r w:rsidR="00FD1EA2" w:rsidRPr="005F554C">
        <w:rPr>
          <w:rFonts w:ascii="Times New Roman" w:hAnsi="Times New Roman" w:cs="Times New Roman"/>
        </w:rPr>
        <w:t xml:space="preserve"> 14</w:t>
      </w:r>
      <w:r w:rsidR="000A2891" w:rsidRPr="005F554C">
        <w:rPr>
          <w:rFonts w:ascii="Times New Roman" w:hAnsi="Times New Roman" w:cs="Times New Roman"/>
        </w:rPr>
        <w:t>,</w:t>
      </w:r>
      <w:r w:rsidR="00FD1EA2" w:rsidRPr="005F554C">
        <w:rPr>
          <w:rFonts w:ascii="Times New Roman" w:hAnsi="Times New Roman" w:cs="Times New Roman"/>
        </w:rPr>
        <w:t xml:space="preserve">341 participants </w:t>
      </w:r>
      <w:r w:rsidR="00E85592" w:rsidRPr="005F554C">
        <w:rPr>
          <w:rFonts w:ascii="Times New Roman" w:hAnsi="Times New Roman" w:cs="Times New Roman"/>
        </w:rPr>
        <w:t>downloaded new songs either (the order assigned randomly) with or without knowledge of the previous participants’ choices. It turned</w:t>
      </w:r>
      <w:r w:rsidR="000A2891" w:rsidRPr="005F554C">
        <w:rPr>
          <w:rFonts w:ascii="Times New Roman" w:hAnsi="Times New Roman" w:cs="Times New Roman"/>
        </w:rPr>
        <w:t xml:space="preserve"> out, that kn</w:t>
      </w:r>
      <w:r w:rsidR="00E85592" w:rsidRPr="005F554C">
        <w:rPr>
          <w:rFonts w:ascii="Times New Roman" w:hAnsi="Times New Roman" w:cs="Times New Roman"/>
        </w:rPr>
        <w:t>o</w:t>
      </w:r>
      <w:r w:rsidR="000A2891" w:rsidRPr="005F554C">
        <w:rPr>
          <w:rFonts w:ascii="Times New Roman" w:hAnsi="Times New Roman" w:cs="Times New Roman"/>
        </w:rPr>
        <w:t>w</w:t>
      </w:r>
      <w:r w:rsidR="00E85592" w:rsidRPr="005F554C">
        <w:rPr>
          <w:rFonts w:ascii="Times New Roman" w:hAnsi="Times New Roman" w:cs="Times New Roman"/>
        </w:rPr>
        <w:t xml:space="preserve">ing choices of other “customers” contributed to inequality and unpredictability of the market. Social influence enhances the skewness of the market distribution and </w:t>
      </w:r>
      <w:del w:id="31" w:author="Maria Kubara" w:date="2019-12-28T17:41:00Z">
        <w:r w:rsidR="00E85592" w:rsidRPr="005F554C" w:rsidDel="00BC7CFC">
          <w:rPr>
            <w:rFonts w:ascii="Times New Roman" w:hAnsi="Times New Roman" w:cs="Times New Roman"/>
          </w:rPr>
          <w:delText>uncertainity</w:delText>
        </w:r>
      </w:del>
      <w:ins w:id="32" w:author="Maria Kubara" w:date="2019-12-28T17:41:00Z">
        <w:r w:rsidR="00BC7CFC" w:rsidRPr="005F554C">
          <w:rPr>
            <w:rFonts w:ascii="Times New Roman" w:hAnsi="Times New Roman" w:cs="Times New Roman"/>
          </w:rPr>
          <w:t>uncertainty</w:t>
        </w:r>
      </w:ins>
      <w:r w:rsidR="00E85592" w:rsidRPr="005F554C">
        <w:rPr>
          <w:rFonts w:ascii="Times New Roman" w:hAnsi="Times New Roman" w:cs="Times New Roman"/>
        </w:rPr>
        <w:t xml:space="preserve"> of success. However, in this study the outcome yielded capricious even in a set up </w:t>
      </w:r>
      <w:del w:id="33" w:author="Maria Kubara" w:date="2019-12-28T17:41:00Z">
        <w:r w:rsidR="00E85592" w:rsidRPr="005F554C" w:rsidDel="00BC7CFC">
          <w:rPr>
            <w:rFonts w:ascii="Times New Roman" w:hAnsi="Times New Roman" w:cs="Times New Roman"/>
          </w:rPr>
          <w:delText>withou</w:delText>
        </w:r>
      </w:del>
      <w:ins w:id="34" w:author="Maria Kubara" w:date="2019-12-28T17:41:00Z">
        <w:r w:rsidR="00BC7CFC" w:rsidRPr="005F554C">
          <w:rPr>
            <w:rFonts w:ascii="Times New Roman" w:hAnsi="Times New Roman" w:cs="Times New Roman"/>
          </w:rPr>
          <w:t>without</w:t>
        </w:r>
      </w:ins>
      <w:r w:rsidR="00E85592" w:rsidRPr="005F554C">
        <w:rPr>
          <w:rFonts w:ascii="Times New Roman" w:hAnsi="Times New Roman" w:cs="Times New Roman"/>
        </w:rPr>
        <w:t xml:space="preserve"> knowledge about download statistics. The authors concluded that no </w:t>
      </w:r>
      <w:r w:rsidR="00E85592" w:rsidRPr="005F554C">
        <w:rPr>
          <w:rFonts w:ascii="Times New Roman" w:hAnsi="Times New Roman" w:cs="Times New Roman"/>
        </w:rPr>
        <w:lastRenderedPageBreak/>
        <w:t>metric of a record’s quality can accurately forecast success.</w:t>
      </w:r>
      <w:r w:rsidR="00386FE9" w:rsidRPr="005F554C">
        <w:rPr>
          <w:rFonts w:ascii="Times New Roman" w:hAnsi="Times New Roman" w:cs="Times New Roman"/>
        </w:rPr>
        <w:t xml:space="preserve"> </w:t>
      </w:r>
    </w:p>
    <w:p w14:paraId="611F852B" w14:textId="6373AB1A" w:rsidR="000A2891" w:rsidRPr="005F554C" w:rsidRDefault="00D44BC1" w:rsidP="000A2891">
      <w:pPr>
        <w:ind w:firstLine="720"/>
        <w:jc w:val="both"/>
        <w:rPr>
          <w:rFonts w:ascii="Times New Roman" w:hAnsi="Times New Roman" w:cs="Times New Roman"/>
        </w:rPr>
      </w:pPr>
      <w:r w:rsidRPr="005F554C">
        <w:rPr>
          <w:rFonts w:ascii="Times New Roman" w:hAnsi="Times New Roman" w:cs="Times New Roman"/>
        </w:rPr>
        <w:t>As shown in this section, the literature on the relationship between talent and stardom is practically limited to a few fundamental theories. They are deci</w:t>
      </w:r>
      <w:r w:rsidR="00676C71" w:rsidRPr="005F554C">
        <w:rPr>
          <w:rFonts w:ascii="Times New Roman" w:hAnsi="Times New Roman" w:cs="Times New Roman"/>
        </w:rPr>
        <w:t>dedly worth testing. However, many different</w:t>
      </w:r>
      <w:r w:rsidR="002554E3" w:rsidRPr="005F554C">
        <w:rPr>
          <w:rFonts w:ascii="Times New Roman" w:hAnsi="Times New Roman" w:cs="Times New Roman"/>
        </w:rPr>
        <w:t xml:space="preserve"> </w:t>
      </w:r>
      <w:del w:id="35" w:author="Maria Kubara" w:date="2019-12-28T17:41:00Z">
        <w:r w:rsidR="002554E3" w:rsidRPr="005F554C" w:rsidDel="00BC7CFC">
          <w:rPr>
            <w:rFonts w:ascii="Times New Roman" w:hAnsi="Times New Roman" w:cs="Times New Roman"/>
          </w:rPr>
          <w:delText>aproaches</w:delText>
        </w:r>
      </w:del>
      <w:ins w:id="36" w:author="Maria Kubara" w:date="2019-12-28T17:41:00Z">
        <w:r w:rsidR="00BC7CFC" w:rsidRPr="005F554C">
          <w:rPr>
            <w:rFonts w:ascii="Times New Roman" w:hAnsi="Times New Roman" w:cs="Times New Roman"/>
          </w:rPr>
          <w:t>approaches</w:t>
        </w:r>
      </w:ins>
      <w:r w:rsidR="002554E3" w:rsidRPr="005F554C">
        <w:rPr>
          <w:rFonts w:ascii="Times New Roman" w:hAnsi="Times New Roman" w:cs="Times New Roman"/>
        </w:rPr>
        <w:t xml:space="preserve"> remain to </w:t>
      </w:r>
      <w:r w:rsidR="000A2891" w:rsidRPr="005F554C">
        <w:rPr>
          <w:rFonts w:ascii="Times New Roman" w:hAnsi="Times New Roman" w:cs="Times New Roman"/>
        </w:rPr>
        <w:t>be applied</w:t>
      </w:r>
      <w:r w:rsidR="002554E3" w:rsidRPr="005F554C">
        <w:rPr>
          <w:rFonts w:ascii="Times New Roman" w:hAnsi="Times New Roman" w:cs="Times New Roman"/>
        </w:rPr>
        <w:t>.</w:t>
      </w:r>
    </w:p>
    <w:p w14:paraId="0BC58BCA" w14:textId="02BDA6EC" w:rsidR="00BC7CFC" w:rsidRPr="005F554C" w:rsidRDefault="00BC7CFC" w:rsidP="00BC7CFC">
      <w:pPr>
        <w:jc w:val="both"/>
        <w:rPr>
          <w:rFonts w:ascii="Times New Roman" w:hAnsi="Times New Roman" w:cs="Times New Roman"/>
          <w:b/>
        </w:rPr>
      </w:pPr>
      <w:r w:rsidRPr="005F554C">
        <w:rPr>
          <w:rFonts w:ascii="Times New Roman" w:hAnsi="Times New Roman" w:cs="Times New Roman"/>
          <w:b/>
        </w:rPr>
        <w:t xml:space="preserve">3: Popularity </w:t>
      </w:r>
      <w:r w:rsidR="00DC29A9">
        <w:rPr>
          <w:rFonts w:ascii="Times New Roman" w:hAnsi="Times New Roman" w:cs="Times New Roman"/>
          <w:b/>
        </w:rPr>
        <w:t>gain via</w:t>
      </w:r>
      <w:r w:rsidRPr="005F554C">
        <w:rPr>
          <w:rFonts w:ascii="Times New Roman" w:hAnsi="Times New Roman" w:cs="Times New Roman"/>
          <w:b/>
        </w:rPr>
        <w:t xml:space="preserve"> recommendation</w:t>
      </w:r>
    </w:p>
    <w:p w14:paraId="2658868B" w14:textId="473376B9" w:rsidR="00BC7CFC" w:rsidRPr="005F554C" w:rsidRDefault="00BC7CFC" w:rsidP="00BC7CFC">
      <w:pPr>
        <w:jc w:val="both"/>
        <w:rPr>
          <w:rFonts w:ascii="Times New Roman" w:hAnsi="Times New Roman" w:cs="Times New Roman"/>
        </w:rPr>
      </w:pPr>
      <w:r w:rsidRPr="005F554C">
        <w:rPr>
          <w:rFonts w:ascii="Times New Roman" w:hAnsi="Times New Roman" w:cs="Times New Roman"/>
          <w:u w:val="single"/>
        </w:rPr>
        <w:t xml:space="preserve">3.1 </w:t>
      </w:r>
      <w:r w:rsidR="00DC29A9">
        <w:rPr>
          <w:rFonts w:ascii="Times New Roman" w:hAnsi="Times New Roman" w:cs="Times New Roman"/>
          <w:u w:val="single"/>
        </w:rPr>
        <w:t>Role of the social networks</w:t>
      </w:r>
    </w:p>
    <w:p w14:paraId="58869713" w14:textId="2D2E5392" w:rsidR="00BC7CFC" w:rsidRPr="005F554C" w:rsidRDefault="00BC7CFC" w:rsidP="00BC7CFC">
      <w:pPr>
        <w:jc w:val="both"/>
        <w:rPr>
          <w:rFonts w:ascii="Times New Roman" w:hAnsi="Times New Roman" w:cs="Times New Roman"/>
        </w:rPr>
      </w:pPr>
    </w:p>
    <w:p w14:paraId="50220C20" w14:textId="2F39CA11" w:rsidR="002D016F" w:rsidRPr="005F554C" w:rsidRDefault="00151AD4" w:rsidP="002D016F">
      <w:pPr>
        <w:jc w:val="both"/>
        <w:rPr>
          <w:rFonts w:ascii="Times New Roman" w:hAnsi="Times New Roman" w:cs="Times New Roman"/>
        </w:rPr>
      </w:pPr>
      <w:r w:rsidRPr="005F554C">
        <w:rPr>
          <w:rFonts w:ascii="Times New Roman" w:hAnsi="Times New Roman" w:cs="Times New Roman"/>
        </w:rPr>
        <w:tab/>
        <w:t xml:space="preserve">Previously mentioned theories on stardom try to explain the relationship between market factors and </w:t>
      </w:r>
      <w:r w:rsidR="00E26F6A" w:rsidRPr="005F554C">
        <w:rPr>
          <w:rFonts w:ascii="Times New Roman" w:hAnsi="Times New Roman" w:cs="Times New Roman"/>
        </w:rPr>
        <w:t xml:space="preserve">an </w:t>
      </w:r>
      <w:r w:rsidRPr="005F554C">
        <w:rPr>
          <w:rFonts w:ascii="Times New Roman" w:hAnsi="Times New Roman" w:cs="Times New Roman"/>
        </w:rPr>
        <w:t xml:space="preserve">individual’s popularity. </w:t>
      </w:r>
      <w:r w:rsidR="002D016F" w:rsidRPr="005F554C">
        <w:rPr>
          <w:rFonts w:ascii="Times New Roman" w:hAnsi="Times New Roman" w:cs="Times New Roman"/>
        </w:rPr>
        <w:t>However, in the optics of growing field of social network analysis, there is a growing tendency of including network effects and relationships between market actors in the research of popularity.</w:t>
      </w:r>
    </w:p>
    <w:p w14:paraId="166974E8" w14:textId="54854FC8" w:rsidR="00831D09" w:rsidRPr="005F554C" w:rsidRDefault="000B770A" w:rsidP="00831D09">
      <w:pPr>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ab/>
        <w:t>Social networks are often represented by mathematical models, aligned with graph theorem. Each participant is node and his/her connection with other person is called an edge.</w:t>
      </w:r>
      <w:r w:rsidR="00D6630D" w:rsidRPr="005F554C">
        <w:rPr>
          <w:rFonts w:ascii="Times New Roman" w:hAnsi="Times New Roman" w:cs="Times New Roman"/>
        </w:rPr>
        <w:t xml:space="preserve"> </w:t>
      </w:r>
      <w:r w:rsidRPr="005F554C">
        <w:rPr>
          <w:rFonts w:ascii="Times New Roman" w:hAnsi="Times New Roman" w:cs="Times New Roman"/>
        </w:rPr>
        <w:t xml:space="preserve">Originally, social interactions were </w:t>
      </w:r>
      <w:r w:rsidR="00524401" w:rsidRPr="005F554C">
        <w:rPr>
          <w:rFonts w:ascii="Times New Roman" w:hAnsi="Times New Roman" w:cs="Times New Roman"/>
        </w:rPr>
        <w:t>studied in real life conditions. Analysis of those is concentrated on relationships between individuals, that are constructed via socialising</w:t>
      </w:r>
      <w:r w:rsidR="00A604B8" w:rsidRPr="005F554C">
        <w:rPr>
          <w:rFonts w:ascii="Times New Roman" w:hAnsi="Times New Roman" w:cs="Times New Roman"/>
        </w:rPr>
        <w:t xml:space="preserve"> (</w:t>
      </w:r>
      <w:proofErr w:type="spellStart"/>
      <w:r w:rsidR="00A604B8" w:rsidRPr="005F554C">
        <w:rPr>
          <w:rFonts w:ascii="Times New Roman" w:eastAsia="Times New Roman" w:hAnsi="Times New Roman" w:cs="Times New Roman"/>
          <w:lang w:eastAsia="en-US"/>
        </w:rPr>
        <w:t>Haythornthwaite</w:t>
      </w:r>
      <w:proofErr w:type="spellEnd"/>
      <w:r w:rsidR="00A604B8" w:rsidRPr="005F554C">
        <w:rPr>
          <w:rFonts w:ascii="Times New Roman" w:hAnsi="Times New Roman" w:cs="Times New Roman"/>
        </w:rPr>
        <w:t>, 2005)</w:t>
      </w:r>
      <w:r w:rsidR="00524401" w:rsidRPr="005F554C">
        <w:rPr>
          <w:rFonts w:ascii="Times New Roman" w:hAnsi="Times New Roman" w:cs="Times New Roman"/>
        </w:rPr>
        <w:t xml:space="preserve">. </w:t>
      </w:r>
      <w:r w:rsidR="00831D09" w:rsidRPr="005F554C">
        <w:rPr>
          <w:rFonts w:ascii="Times New Roman" w:hAnsi="Times New Roman" w:cs="Times New Roman"/>
        </w:rPr>
        <w:t>Social structures build by actors affect their behaviour (</w:t>
      </w:r>
      <w:proofErr w:type="spellStart"/>
      <w:r w:rsidR="00831D09" w:rsidRPr="005F554C">
        <w:rPr>
          <w:rFonts w:ascii="Times New Roman" w:eastAsia="Times New Roman" w:hAnsi="Times New Roman" w:cs="Times New Roman"/>
          <w:lang w:eastAsia="en-US"/>
        </w:rPr>
        <w:t>Doreian</w:t>
      </w:r>
      <w:proofErr w:type="spellEnd"/>
      <w:r w:rsidR="00831D09" w:rsidRPr="005F554C">
        <w:rPr>
          <w:rFonts w:ascii="Times New Roman" w:eastAsia="Times New Roman" w:hAnsi="Times New Roman" w:cs="Times New Roman"/>
          <w:lang w:eastAsia="en-US"/>
        </w:rPr>
        <w:t>, 1989)</w:t>
      </w:r>
      <w:r w:rsidR="00A604B8" w:rsidRPr="005F554C">
        <w:rPr>
          <w:rFonts w:ascii="Times New Roman" w:eastAsia="Times New Roman" w:hAnsi="Times New Roman" w:cs="Times New Roman"/>
          <w:lang w:eastAsia="en-US"/>
        </w:rPr>
        <w:t xml:space="preserve">. </w:t>
      </w:r>
      <w:r w:rsidR="00CD27C7" w:rsidRPr="005F554C">
        <w:rPr>
          <w:rFonts w:ascii="Times New Roman" w:eastAsia="Times New Roman" w:hAnsi="Times New Roman" w:cs="Times New Roman"/>
          <w:lang w:eastAsia="en-US"/>
        </w:rPr>
        <w:t xml:space="preserve">This influence between participants was proven in many fields. One of the most famous </w:t>
      </w:r>
      <w:r w:rsidR="00ED5216" w:rsidRPr="005F554C">
        <w:rPr>
          <w:rFonts w:ascii="Times New Roman" w:eastAsia="Times New Roman" w:hAnsi="Times New Roman" w:cs="Times New Roman"/>
          <w:lang w:eastAsia="en-US"/>
        </w:rPr>
        <w:t>study</w:t>
      </w:r>
      <w:r w:rsidR="00CD27C7" w:rsidRPr="005F554C">
        <w:rPr>
          <w:rFonts w:ascii="Times New Roman" w:eastAsia="Times New Roman" w:hAnsi="Times New Roman" w:cs="Times New Roman"/>
          <w:lang w:eastAsia="en-US"/>
        </w:rPr>
        <w:t xml:space="preserve"> of social networks effects was a paper by </w:t>
      </w:r>
      <w:r w:rsidR="00A604B8" w:rsidRPr="005F554C">
        <w:rPr>
          <w:rFonts w:ascii="Times New Roman" w:eastAsia="Times New Roman" w:hAnsi="Times New Roman" w:cs="Times New Roman"/>
          <w:lang w:eastAsia="en-US"/>
        </w:rPr>
        <w:t xml:space="preserve">Christakis and Fowler (2007) </w:t>
      </w:r>
      <w:r w:rsidR="00CD27C7" w:rsidRPr="005F554C">
        <w:rPr>
          <w:rFonts w:ascii="Times New Roman" w:eastAsia="Times New Roman" w:hAnsi="Times New Roman" w:cs="Times New Roman"/>
          <w:lang w:eastAsia="en-US"/>
        </w:rPr>
        <w:t xml:space="preserve">that connected social structures with obesity spread. </w:t>
      </w:r>
      <w:r w:rsidR="00ED5216" w:rsidRPr="005F554C">
        <w:rPr>
          <w:rFonts w:ascii="Times New Roman" w:eastAsia="Times New Roman" w:hAnsi="Times New Roman" w:cs="Times New Roman"/>
          <w:lang w:eastAsia="en-US"/>
        </w:rPr>
        <w:t xml:space="preserve">That paper started a large scaled discussion on social networks, but also raised some critique </w:t>
      </w:r>
      <w:r w:rsidR="001A5CD2" w:rsidRPr="005F554C">
        <w:rPr>
          <w:rFonts w:ascii="Times New Roman" w:eastAsia="Times New Roman" w:hAnsi="Times New Roman" w:cs="Times New Roman"/>
          <w:lang w:eastAsia="en-US"/>
        </w:rPr>
        <w:t xml:space="preserve">– mainly connected to the exclusion of environmental factors in that particular analysis </w:t>
      </w:r>
      <w:r w:rsidR="00831D09" w:rsidRPr="005F554C">
        <w:rPr>
          <w:rFonts w:ascii="Times New Roman" w:eastAsia="Times New Roman" w:hAnsi="Times New Roman" w:cs="Times New Roman"/>
          <w:lang w:eastAsia="en-US"/>
        </w:rPr>
        <w:t>(</w:t>
      </w:r>
      <w:proofErr w:type="spellStart"/>
      <w:r w:rsidR="00CD2511" w:rsidRPr="005F554C">
        <w:rPr>
          <w:rFonts w:ascii="Times New Roman" w:eastAsia="Times New Roman" w:hAnsi="Times New Roman" w:cs="Times New Roman"/>
          <w:lang w:eastAsia="en-US"/>
        </w:rPr>
        <w:t>Haythornthwaite</w:t>
      </w:r>
      <w:proofErr w:type="spellEnd"/>
      <w:r w:rsidR="00831D09" w:rsidRPr="005F554C">
        <w:rPr>
          <w:rFonts w:ascii="Times New Roman" w:eastAsia="Times New Roman" w:hAnsi="Times New Roman" w:cs="Times New Roman"/>
          <w:lang w:eastAsia="en-US"/>
        </w:rPr>
        <w:t xml:space="preserve"> &amp; Fletcher, 2008)</w:t>
      </w:r>
      <w:r w:rsidR="00CD27C7" w:rsidRPr="005F554C">
        <w:rPr>
          <w:rFonts w:ascii="Times New Roman" w:eastAsia="Times New Roman" w:hAnsi="Times New Roman" w:cs="Times New Roman"/>
          <w:lang w:eastAsia="en-US"/>
        </w:rPr>
        <w:t xml:space="preserve">. Nonetheless, </w:t>
      </w:r>
      <w:r w:rsidR="00ED5216" w:rsidRPr="005F554C">
        <w:rPr>
          <w:rFonts w:ascii="Times New Roman" w:eastAsia="Times New Roman" w:hAnsi="Times New Roman" w:cs="Times New Roman"/>
          <w:lang w:eastAsia="en-US"/>
        </w:rPr>
        <w:t xml:space="preserve">in the overall literature </w:t>
      </w:r>
      <w:r w:rsidR="008F2A7F" w:rsidRPr="005F554C">
        <w:rPr>
          <w:rFonts w:ascii="Times New Roman" w:eastAsia="Times New Roman" w:hAnsi="Times New Roman" w:cs="Times New Roman"/>
          <w:lang w:eastAsia="en-US"/>
        </w:rPr>
        <w:t xml:space="preserve">there is no doubt that </w:t>
      </w:r>
      <w:r w:rsidR="00CD27C7" w:rsidRPr="005F554C">
        <w:rPr>
          <w:rFonts w:ascii="Times New Roman" w:eastAsia="Times New Roman" w:hAnsi="Times New Roman" w:cs="Times New Roman"/>
          <w:lang w:eastAsia="en-US"/>
        </w:rPr>
        <w:t xml:space="preserve">social structures influence people’s </w:t>
      </w:r>
      <w:r w:rsidR="00ED5216" w:rsidRPr="005F554C">
        <w:rPr>
          <w:rFonts w:ascii="Times New Roman" w:eastAsia="Times New Roman" w:hAnsi="Times New Roman" w:cs="Times New Roman"/>
          <w:lang w:eastAsia="en-US"/>
        </w:rPr>
        <w:t>beliefs</w:t>
      </w:r>
      <w:r w:rsidR="00CD27C7" w:rsidRPr="005F554C">
        <w:rPr>
          <w:rFonts w:ascii="Times New Roman" w:eastAsia="Times New Roman" w:hAnsi="Times New Roman" w:cs="Times New Roman"/>
          <w:lang w:eastAsia="en-US"/>
        </w:rPr>
        <w:t>.</w:t>
      </w:r>
      <w:r w:rsidR="003F4B5E" w:rsidRPr="005F554C">
        <w:rPr>
          <w:rFonts w:ascii="Times New Roman" w:eastAsia="Times New Roman" w:hAnsi="Times New Roman" w:cs="Times New Roman"/>
          <w:lang w:eastAsia="en-US"/>
        </w:rPr>
        <w:t xml:space="preserve"> Basing on this </w:t>
      </w:r>
      <w:r w:rsidR="002474CD" w:rsidRPr="005F554C">
        <w:rPr>
          <w:rFonts w:ascii="Times New Roman" w:eastAsia="Times New Roman" w:hAnsi="Times New Roman" w:cs="Times New Roman"/>
          <w:lang w:eastAsia="en-US"/>
        </w:rPr>
        <w:t>observation, there exists a large field of studies that uncovers connection of social networks and popularity – regardless of the fame’s object, which can be an idea, past time activity, fashion trend</w:t>
      </w:r>
      <w:r w:rsidR="0031044D" w:rsidRPr="005F554C">
        <w:rPr>
          <w:rFonts w:ascii="Times New Roman" w:eastAsia="Times New Roman" w:hAnsi="Times New Roman" w:cs="Times New Roman"/>
          <w:lang w:eastAsia="en-US"/>
        </w:rPr>
        <w:t xml:space="preserve"> </w:t>
      </w:r>
      <w:r w:rsidR="002474CD" w:rsidRPr="005F554C">
        <w:rPr>
          <w:rFonts w:ascii="Times New Roman" w:eastAsia="Times New Roman" w:hAnsi="Times New Roman" w:cs="Times New Roman"/>
          <w:lang w:eastAsia="en-US"/>
        </w:rPr>
        <w:t>or an artist (</w:t>
      </w:r>
      <w:r w:rsidR="0031044D" w:rsidRPr="005F554C">
        <w:rPr>
          <w:rFonts w:ascii="Times New Roman" w:eastAsia="Times New Roman" w:hAnsi="Times New Roman" w:cs="Times New Roman"/>
          <w:lang w:eastAsia="en-US"/>
        </w:rPr>
        <w:t xml:space="preserve">Ellison et al., 2009; </w:t>
      </w:r>
      <w:proofErr w:type="spellStart"/>
      <w:r w:rsidR="0031044D" w:rsidRPr="005F554C">
        <w:rPr>
          <w:rFonts w:ascii="Times New Roman" w:eastAsia="Times New Roman" w:hAnsi="Times New Roman" w:cs="Times New Roman"/>
          <w:lang w:eastAsia="en-US"/>
        </w:rPr>
        <w:t>Centola</w:t>
      </w:r>
      <w:proofErr w:type="spellEnd"/>
      <w:r w:rsidR="0031044D" w:rsidRPr="005F554C">
        <w:rPr>
          <w:rFonts w:ascii="Times New Roman" w:eastAsia="Times New Roman" w:hAnsi="Times New Roman" w:cs="Times New Roman"/>
          <w:lang w:eastAsia="en-US"/>
        </w:rPr>
        <w:t>, 2010; Valenzuela, et al., 2012; Yamaguchi, et al., 2014</w:t>
      </w:r>
      <w:r w:rsidR="002474CD" w:rsidRPr="005F554C">
        <w:rPr>
          <w:rFonts w:ascii="Times New Roman" w:eastAsia="Times New Roman" w:hAnsi="Times New Roman" w:cs="Times New Roman"/>
          <w:lang w:eastAsia="en-US"/>
        </w:rPr>
        <w:t>).</w:t>
      </w:r>
      <w:r w:rsidR="00A231B6" w:rsidRPr="005F554C">
        <w:rPr>
          <w:rFonts w:ascii="Times New Roman" w:eastAsia="Times New Roman" w:hAnsi="Times New Roman" w:cs="Times New Roman"/>
          <w:lang w:eastAsia="en-US"/>
        </w:rPr>
        <w:t xml:space="preserve"> In those cases researchers stress that network participants are more likely to be interested in an issue popular amongst other egos. Spreading an idea or a certain lifestyle happens more freely in a group of previously connected individuals </w:t>
      </w:r>
      <w:r w:rsidR="00CD2511" w:rsidRPr="005F554C">
        <w:rPr>
          <w:rFonts w:ascii="Times New Roman" w:eastAsia="Times New Roman" w:hAnsi="Times New Roman" w:cs="Times New Roman"/>
          <w:lang w:eastAsia="en-US"/>
        </w:rPr>
        <w:t>(Lind, 2007</w:t>
      </w:r>
      <w:r w:rsidR="00A231B6" w:rsidRPr="005F554C">
        <w:rPr>
          <w:rFonts w:ascii="Times New Roman" w:eastAsia="Times New Roman" w:hAnsi="Times New Roman" w:cs="Times New Roman"/>
          <w:lang w:eastAsia="en-US"/>
        </w:rPr>
        <w:t>).</w:t>
      </w:r>
    </w:p>
    <w:p w14:paraId="3E0D8ED6" w14:textId="3A313CB9" w:rsidR="003F4B5E" w:rsidRPr="005F554C" w:rsidRDefault="00ED5216" w:rsidP="00831D09">
      <w:pPr>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ab/>
        <w:t>Modern studies concentrate more on the virtual realisation</w:t>
      </w:r>
      <w:r w:rsidR="00C029D4" w:rsidRPr="005F554C">
        <w:rPr>
          <w:rFonts w:ascii="Times New Roman" w:eastAsia="Times New Roman" w:hAnsi="Times New Roman" w:cs="Times New Roman"/>
          <w:lang w:eastAsia="en-US"/>
        </w:rPr>
        <w:t>s</w:t>
      </w:r>
      <w:r w:rsidRPr="005F554C">
        <w:rPr>
          <w:rFonts w:ascii="Times New Roman" w:eastAsia="Times New Roman" w:hAnsi="Times New Roman" w:cs="Times New Roman"/>
          <w:lang w:eastAsia="en-US"/>
        </w:rPr>
        <w:t xml:space="preserve"> of people’s interactions. </w:t>
      </w:r>
      <w:r w:rsidR="008F2A7F" w:rsidRPr="005F554C">
        <w:rPr>
          <w:rFonts w:ascii="Times New Roman" w:eastAsia="Times New Roman" w:hAnsi="Times New Roman" w:cs="Times New Roman"/>
          <w:lang w:eastAsia="en-US"/>
        </w:rPr>
        <w:t xml:space="preserve">Online websites and social media are the newest platform that allows for the more dynamic information flow </w:t>
      </w:r>
      <w:r w:rsidR="008F2A7F" w:rsidRPr="005F554C">
        <w:rPr>
          <w:rFonts w:ascii="Times New Roman" w:eastAsia="Times New Roman" w:hAnsi="Times New Roman" w:cs="Times New Roman"/>
          <w:lang w:eastAsia="en-US"/>
        </w:rPr>
        <w:lastRenderedPageBreak/>
        <w:t>and accelerate new social interactions (</w:t>
      </w:r>
      <w:proofErr w:type="spellStart"/>
      <w:r w:rsidR="008F2A7F" w:rsidRPr="005F554C">
        <w:rPr>
          <w:rFonts w:ascii="Times New Roman" w:eastAsia="Times New Roman" w:hAnsi="Times New Roman" w:cs="Times New Roman"/>
          <w:lang w:eastAsia="en-US"/>
        </w:rPr>
        <w:t>Galuszka</w:t>
      </w:r>
      <w:proofErr w:type="spellEnd"/>
      <w:r w:rsidR="008F2A7F" w:rsidRPr="005F554C">
        <w:rPr>
          <w:rFonts w:ascii="Times New Roman" w:eastAsia="Times New Roman" w:hAnsi="Times New Roman" w:cs="Times New Roman"/>
          <w:lang w:eastAsia="en-US"/>
        </w:rPr>
        <w:t>, 2015)</w:t>
      </w:r>
      <w:r w:rsidR="0031044D" w:rsidRPr="005F554C">
        <w:rPr>
          <w:rFonts w:ascii="Times New Roman" w:eastAsia="Times New Roman" w:hAnsi="Times New Roman" w:cs="Times New Roman"/>
          <w:lang w:eastAsia="en-US"/>
        </w:rPr>
        <w:t>. There are research suggesting that</w:t>
      </w:r>
      <w:r w:rsidR="00C913FA" w:rsidRPr="005F554C">
        <w:rPr>
          <w:rFonts w:ascii="Times New Roman" w:eastAsia="Times New Roman" w:hAnsi="Times New Roman" w:cs="Times New Roman"/>
          <w:lang w:eastAsia="en-US"/>
        </w:rPr>
        <w:t>,</w:t>
      </w:r>
      <w:r w:rsidR="0031044D" w:rsidRPr="005F554C">
        <w:rPr>
          <w:rFonts w:ascii="Times New Roman" w:eastAsia="Times New Roman" w:hAnsi="Times New Roman" w:cs="Times New Roman"/>
          <w:lang w:eastAsia="en-US"/>
        </w:rPr>
        <w:t xml:space="preserve"> through the online media</w:t>
      </w:r>
      <w:r w:rsidR="00C913FA" w:rsidRPr="005F554C">
        <w:rPr>
          <w:rFonts w:ascii="Times New Roman" w:eastAsia="Times New Roman" w:hAnsi="Times New Roman" w:cs="Times New Roman"/>
          <w:lang w:eastAsia="en-US"/>
        </w:rPr>
        <w:t>,</w:t>
      </w:r>
      <w:r w:rsidR="0031044D" w:rsidRPr="005F554C">
        <w:rPr>
          <w:rFonts w:ascii="Times New Roman" w:eastAsia="Times New Roman" w:hAnsi="Times New Roman" w:cs="Times New Roman"/>
          <w:lang w:eastAsia="en-US"/>
        </w:rPr>
        <w:t xml:space="preserve"> an individual can have and maintain more social contacts that in the real life (Chou &amp; Peng, 2007). </w:t>
      </w:r>
      <w:r w:rsidR="00D90563" w:rsidRPr="005F554C">
        <w:rPr>
          <w:rFonts w:ascii="Times New Roman" w:eastAsia="Times New Roman" w:hAnsi="Times New Roman" w:cs="Times New Roman"/>
          <w:lang w:eastAsia="en-US"/>
        </w:rPr>
        <w:t>By nature</w:t>
      </w:r>
      <w:r w:rsidR="00C913FA" w:rsidRPr="005F554C">
        <w:rPr>
          <w:rFonts w:ascii="Times New Roman" w:eastAsia="Times New Roman" w:hAnsi="Times New Roman" w:cs="Times New Roman"/>
          <w:lang w:eastAsia="en-US"/>
        </w:rPr>
        <w:t>,</w:t>
      </w:r>
      <w:r w:rsidR="0031044D" w:rsidRPr="005F554C">
        <w:rPr>
          <w:rFonts w:ascii="Times New Roman" w:eastAsia="Times New Roman" w:hAnsi="Times New Roman" w:cs="Times New Roman"/>
          <w:lang w:eastAsia="en-US"/>
        </w:rPr>
        <w:t xml:space="preserve"> online relationship are more shallow </w:t>
      </w:r>
      <w:r w:rsidR="00D90563" w:rsidRPr="005F554C">
        <w:rPr>
          <w:rFonts w:ascii="Times New Roman" w:eastAsia="Times New Roman" w:hAnsi="Times New Roman" w:cs="Times New Roman"/>
          <w:lang w:eastAsia="en-US"/>
        </w:rPr>
        <w:t xml:space="preserve">than the latter </w:t>
      </w:r>
      <w:r w:rsidR="0031044D" w:rsidRPr="005F554C">
        <w:rPr>
          <w:rFonts w:ascii="Times New Roman" w:eastAsia="Times New Roman" w:hAnsi="Times New Roman" w:cs="Times New Roman"/>
          <w:lang w:eastAsia="en-US"/>
        </w:rPr>
        <w:t xml:space="preserve">and are consisted mainly around a common interest or </w:t>
      </w:r>
      <w:r w:rsidR="005F554C" w:rsidRPr="005F554C">
        <w:rPr>
          <w:rFonts w:ascii="Times New Roman" w:eastAsia="Times New Roman" w:hAnsi="Times New Roman" w:cs="Times New Roman"/>
          <w:lang w:eastAsia="en-US"/>
        </w:rPr>
        <w:t xml:space="preserve">a </w:t>
      </w:r>
      <w:r w:rsidR="0031044D" w:rsidRPr="005F554C">
        <w:rPr>
          <w:rFonts w:ascii="Times New Roman" w:eastAsia="Times New Roman" w:hAnsi="Times New Roman" w:cs="Times New Roman"/>
          <w:lang w:eastAsia="en-US"/>
        </w:rPr>
        <w:t xml:space="preserve">hobby </w:t>
      </w:r>
      <w:r w:rsidR="00D90563" w:rsidRPr="005F554C">
        <w:rPr>
          <w:rFonts w:ascii="Times New Roman" w:eastAsia="Times New Roman" w:hAnsi="Times New Roman" w:cs="Times New Roman"/>
          <w:lang w:eastAsia="en-US"/>
        </w:rPr>
        <w:t>(Ren et al., 2007</w:t>
      </w:r>
      <w:r w:rsidR="0031044D" w:rsidRPr="005F554C">
        <w:rPr>
          <w:rFonts w:ascii="Times New Roman" w:eastAsia="Times New Roman" w:hAnsi="Times New Roman" w:cs="Times New Roman"/>
          <w:lang w:eastAsia="en-US"/>
        </w:rPr>
        <w:t xml:space="preserve">). </w:t>
      </w:r>
      <w:r w:rsidR="00D90563" w:rsidRPr="005F554C">
        <w:rPr>
          <w:rFonts w:ascii="Times New Roman" w:eastAsia="Times New Roman" w:hAnsi="Times New Roman" w:cs="Times New Roman"/>
          <w:lang w:eastAsia="en-US"/>
        </w:rPr>
        <w:t>However t</w:t>
      </w:r>
      <w:r w:rsidR="001A5CD2" w:rsidRPr="005F554C">
        <w:rPr>
          <w:rFonts w:ascii="Times New Roman" w:eastAsia="Times New Roman" w:hAnsi="Times New Roman" w:cs="Times New Roman"/>
          <w:lang w:eastAsia="en-US"/>
        </w:rPr>
        <w:t xml:space="preserve">his type of interaction is of key importance for </w:t>
      </w:r>
      <w:r w:rsidR="00C913FA" w:rsidRPr="005F554C">
        <w:rPr>
          <w:rFonts w:ascii="Times New Roman" w:eastAsia="Times New Roman" w:hAnsi="Times New Roman" w:cs="Times New Roman"/>
          <w:lang w:eastAsia="en-US"/>
        </w:rPr>
        <w:t>online</w:t>
      </w:r>
      <w:r w:rsidR="001A5CD2" w:rsidRPr="005F554C">
        <w:rPr>
          <w:rFonts w:ascii="Times New Roman" w:eastAsia="Times New Roman" w:hAnsi="Times New Roman" w:cs="Times New Roman"/>
          <w:lang w:eastAsia="en-US"/>
        </w:rPr>
        <w:t xml:space="preserve"> </w:t>
      </w:r>
      <w:r w:rsidR="00C913FA" w:rsidRPr="005F554C">
        <w:rPr>
          <w:rFonts w:ascii="Times New Roman" w:eastAsia="Times New Roman" w:hAnsi="Times New Roman" w:cs="Times New Roman"/>
          <w:lang w:eastAsia="en-US"/>
        </w:rPr>
        <w:t xml:space="preserve">attractiveness </w:t>
      </w:r>
      <w:r w:rsidR="001A5CD2" w:rsidRPr="005F554C">
        <w:rPr>
          <w:rFonts w:ascii="Times New Roman" w:eastAsia="Times New Roman" w:hAnsi="Times New Roman" w:cs="Times New Roman"/>
          <w:lang w:eastAsia="en-US"/>
        </w:rPr>
        <w:t xml:space="preserve">scores. </w:t>
      </w:r>
    </w:p>
    <w:p w14:paraId="37864233" w14:textId="34A65D2B" w:rsidR="00BC0965" w:rsidRPr="005F554C" w:rsidRDefault="00BC0965" w:rsidP="00831D09">
      <w:pPr>
        <w:jc w:val="both"/>
        <w:rPr>
          <w:rFonts w:ascii="Times New Roman" w:eastAsia="Times New Roman" w:hAnsi="Times New Roman" w:cs="Times New Roman"/>
          <w:lang w:eastAsia="en-US"/>
        </w:rPr>
      </w:pPr>
    </w:p>
    <w:p w14:paraId="6D510EC3" w14:textId="515EFC13" w:rsidR="00BC0965" w:rsidRPr="005F554C" w:rsidRDefault="00BC0965" w:rsidP="00831D09">
      <w:pPr>
        <w:jc w:val="both"/>
        <w:rPr>
          <w:rFonts w:ascii="Times New Roman" w:hAnsi="Times New Roman" w:cs="Times New Roman"/>
          <w:u w:val="single"/>
        </w:rPr>
      </w:pPr>
      <w:r w:rsidRPr="005F554C">
        <w:rPr>
          <w:rFonts w:ascii="Times New Roman" w:hAnsi="Times New Roman" w:cs="Times New Roman"/>
          <w:u w:val="single"/>
        </w:rPr>
        <w:t>3.2. Online content popularity</w:t>
      </w:r>
      <w:r w:rsidR="00886CC9" w:rsidRPr="005F554C">
        <w:rPr>
          <w:rFonts w:ascii="Times New Roman" w:hAnsi="Times New Roman" w:cs="Times New Roman"/>
          <w:u w:val="single"/>
        </w:rPr>
        <w:t xml:space="preserve"> and peer recommendations</w:t>
      </w:r>
    </w:p>
    <w:p w14:paraId="49A1468F" w14:textId="77777777" w:rsidR="00BC0965" w:rsidRPr="005F554C" w:rsidRDefault="00BC0965" w:rsidP="00831D09">
      <w:pPr>
        <w:jc w:val="both"/>
        <w:rPr>
          <w:rFonts w:ascii="Times New Roman" w:eastAsia="Times New Roman" w:hAnsi="Times New Roman" w:cs="Times New Roman"/>
          <w:lang w:eastAsia="en-US"/>
        </w:rPr>
      </w:pPr>
    </w:p>
    <w:p w14:paraId="2223FBF9" w14:textId="48EBEB10" w:rsidR="00C913FA" w:rsidRPr="005F554C" w:rsidRDefault="001A5CD2" w:rsidP="003F4B5E">
      <w:pPr>
        <w:ind w:firstLine="720"/>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Popularity of online content is highly influenced by social networks (</w:t>
      </w:r>
      <w:proofErr w:type="spellStart"/>
      <w:r w:rsidRPr="005F554C">
        <w:rPr>
          <w:rFonts w:ascii="Times New Roman" w:eastAsia="Times New Roman" w:hAnsi="Times New Roman" w:cs="Times New Roman"/>
          <w:lang w:eastAsia="en-US"/>
        </w:rPr>
        <w:t>Jamali</w:t>
      </w:r>
      <w:proofErr w:type="spellEnd"/>
      <w:r w:rsidRPr="005F554C">
        <w:rPr>
          <w:rFonts w:ascii="Times New Roman" w:eastAsia="Times New Roman" w:hAnsi="Times New Roman" w:cs="Times New Roman"/>
          <w:lang w:eastAsia="en-US"/>
        </w:rPr>
        <w:t xml:space="preserve"> &amp; </w:t>
      </w:r>
      <w:proofErr w:type="spellStart"/>
      <w:r w:rsidRPr="005F554C">
        <w:rPr>
          <w:rFonts w:ascii="Times New Roman" w:eastAsia="Times New Roman" w:hAnsi="Times New Roman" w:cs="Times New Roman"/>
          <w:lang w:eastAsia="en-US"/>
        </w:rPr>
        <w:t>Rangwala</w:t>
      </w:r>
      <w:proofErr w:type="spellEnd"/>
      <w:r w:rsidRPr="005F554C">
        <w:rPr>
          <w:rFonts w:ascii="Times New Roman" w:eastAsia="Times New Roman" w:hAnsi="Times New Roman" w:cs="Times New Roman"/>
          <w:lang w:eastAsia="en-US"/>
        </w:rPr>
        <w:t xml:space="preserve">, 2009). In this case real life connections are not as important, as the activity of followed accounts. </w:t>
      </w:r>
      <w:r w:rsidR="00C913FA" w:rsidRPr="005F554C">
        <w:rPr>
          <w:rFonts w:ascii="Times New Roman" w:eastAsia="Times New Roman" w:hAnsi="Times New Roman" w:cs="Times New Roman"/>
          <w:lang w:eastAsia="en-US"/>
        </w:rPr>
        <w:t>In online environment a</w:t>
      </w:r>
      <w:r w:rsidR="003F4B5E" w:rsidRPr="005F554C">
        <w:rPr>
          <w:rFonts w:ascii="Times New Roman" w:eastAsia="Times New Roman" w:hAnsi="Times New Roman" w:cs="Times New Roman"/>
          <w:lang w:eastAsia="en-US"/>
        </w:rPr>
        <w:t>ctions of other users</w:t>
      </w:r>
      <w:r w:rsidR="00BF4E2E" w:rsidRPr="005F554C">
        <w:rPr>
          <w:rFonts w:ascii="Times New Roman" w:eastAsia="Times New Roman" w:hAnsi="Times New Roman" w:cs="Times New Roman"/>
          <w:lang w:eastAsia="en-US"/>
        </w:rPr>
        <w:t xml:space="preserve"> are often a guideline for </w:t>
      </w:r>
      <w:r w:rsidR="003F4B5E" w:rsidRPr="005F554C">
        <w:rPr>
          <w:rFonts w:ascii="Times New Roman" w:eastAsia="Times New Roman" w:hAnsi="Times New Roman" w:cs="Times New Roman"/>
          <w:lang w:eastAsia="en-US"/>
        </w:rPr>
        <w:t>an actor’s individual behavio</w:t>
      </w:r>
      <w:r w:rsidR="00514E0B" w:rsidRPr="005F554C">
        <w:rPr>
          <w:rFonts w:ascii="Times New Roman" w:eastAsia="Times New Roman" w:hAnsi="Times New Roman" w:cs="Times New Roman"/>
          <w:lang w:eastAsia="en-US"/>
        </w:rPr>
        <w:t>u</w:t>
      </w:r>
      <w:r w:rsidR="003F4B5E" w:rsidRPr="005F554C">
        <w:rPr>
          <w:rFonts w:ascii="Times New Roman" w:eastAsia="Times New Roman" w:hAnsi="Times New Roman" w:cs="Times New Roman"/>
          <w:lang w:eastAsia="en-US"/>
        </w:rPr>
        <w:t>r</w:t>
      </w:r>
      <w:r w:rsidR="00514E0B" w:rsidRPr="005F554C">
        <w:rPr>
          <w:rFonts w:ascii="Times New Roman" w:eastAsia="Times New Roman" w:hAnsi="Times New Roman" w:cs="Times New Roman"/>
          <w:lang w:eastAsia="en-US"/>
        </w:rPr>
        <w:t xml:space="preserve"> (Smith et al., 2005)</w:t>
      </w:r>
      <w:r w:rsidR="00C913FA" w:rsidRPr="005F554C">
        <w:rPr>
          <w:rFonts w:ascii="Times New Roman" w:eastAsia="Times New Roman" w:hAnsi="Times New Roman" w:cs="Times New Roman"/>
          <w:lang w:eastAsia="en-US"/>
        </w:rPr>
        <w:t xml:space="preserve">. This copying mechanism leads to the boost of popularity of other agents’ liked content. If one person is followed (observed and often copied) by many other users (in network terminology: its node leads to many edges), their recommendation </w:t>
      </w:r>
      <w:r w:rsidR="00BC0965" w:rsidRPr="005F554C">
        <w:rPr>
          <w:rFonts w:ascii="Times New Roman" w:eastAsia="Times New Roman" w:hAnsi="Times New Roman" w:cs="Times New Roman"/>
          <w:lang w:eastAsia="en-US"/>
        </w:rPr>
        <w:t>for</w:t>
      </w:r>
      <w:r w:rsidR="00C913FA" w:rsidRPr="005F554C">
        <w:rPr>
          <w:rFonts w:ascii="Times New Roman" w:eastAsia="Times New Roman" w:hAnsi="Times New Roman" w:cs="Times New Roman"/>
          <w:lang w:eastAsia="en-US"/>
        </w:rPr>
        <w:t xml:space="preserve"> certain product can lead to a rise in </w:t>
      </w:r>
      <w:r w:rsidR="00BC0965" w:rsidRPr="005F554C">
        <w:rPr>
          <w:rFonts w:ascii="Times New Roman" w:eastAsia="Times New Roman" w:hAnsi="Times New Roman" w:cs="Times New Roman"/>
          <w:lang w:eastAsia="en-US"/>
        </w:rPr>
        <w:t xml:space="preserve">its </w:t>
      </w:r>
      <w:r w:rsidR="00C913FA" w:rsidRPr="005F554C">
        <w:rPr>
          <w:rFonts w:ascii="Times New Roman" w:eastAsia="Times New Roman" w:hAnsi="Times New Roman" w:cs="Times New Roman"/>
          <w:lang w:eastAsia="en-US"/>
        </w:rPr>
        <w:t xml:space="preserve">sales (so called </w:t>
      </w:r>
      <w:r w:rsidR="00C913FA" w:rsidRPr="005F554C">
        <w:rPr>
          <w:rFonts w:ascii="Times New Roman" w:eastAsia="Times New Roman" w:hAnsi="Times New Roman" w:cs="Times New Roman"/>
          <w:i/>
          <w:iCs/>
          <w:lang w:eastAsia="en-US"/>
        </w:rPr>
        <w:t>influencer marketing</w:t>
      </w:r>
      <w:r w:rsidR="00C913FA" w:rsidRPr="005F554C">
        <w:rPr>
          <w:rFonts w:ascii="Times New Roman" w:eastAsia="Times New Roman" w:hAnsi="Times New Roman" w:cs="Times New Roman"/>
          <w:lang w:eastAsia="en-US"/>
        </w:rPr>
        <w:t>) (</w:t>
      </w:r>
      <w:r w:rsidR="00514E0B" w:rsidRPr="005F554C">
        <w:rPr>
          <w:rFonts w:ascii="Times New Roman" w:eastAsia="Times New Roman" w:hAnsi="Times New Roman" w:cs="Times New Roman"/>
          <w:lang w:eastAsia="en-US"/>
        </w:rPr>
        <w:t>Brown &amp; Hayes, 2008</w:t>
      </w:r>
      <w:r w:rsidR="00C913FA" w:rsidRPr="005F554C">
        <w:rPr>
          <w:rFonts w:ascii="Times New Roman" w:eastAsia="Times New Roman" w:hAnsi="Times New Roman" w:cs="Times New Roman"/>
          <w:lang w:eastAsia="en-US"/>
        </w:rPr>
        <w:t xml:space="preserve">). </w:t>
      </w:r>
      <w:r w:rsidR="00BC0965" w:rsidRPr="005F554C">
        <w:rPr>
          <w:rFonts w:ascii="Times New Roman" w:eastAsia="Times New Roman" w:hAnsi="Times New Roman" w:cs="Times New Roman"/>
          <w:lang w:eastAsia="en-US"/>
        </w:rPr>
        <w:t xml:space="preserve">In a case of egos with less edges the quantity counts – a </w:t>
      </w:r>
      <w:r w:rsidR="00DB3DB2" w:rsidRPr="005F554C">
        <w:rPr>
          <w:rFonts w:ascii="Times New Roman" w:eastAsia="Times New Roman" w:hAnsi="Times New Roman" w:cs="Times New Roman"/>
          <w:lang w:eastAsia="en-US"/>
        </w:rPr>
        <w:t>advice</w:t>
      </w:r>
      <w:r w:rsidR="00BC0965" w:rsidRPr="005F554C">
        <w:rPr>
          <w:rFonts w:ascii="Times New Roman" w:eastAsia="Times New Roman" w:hAnsi="Times New Roman" w:cs="Times New Roman"/>
          <w:lang w:eastAsia="en-US"/>
        </w:rPr>
        <w:t xml:space="preserve"> given by a </w:t>
      </w:r>
      <w:r w:rsidR="000B770A" w:rsidRPr="005F554C">
        <w:rPr>
          <w:rFonts w:ascii="Times New Roman" w:eastAsia="Times New Roman" w:hAnsi="Times New Roman" w:cs="Times New Roman"/>
          <w:lang w:eastAsia="en-US"/>
        </w:rPr>
        <w:t>large</w:t>
      </w:r>
      <w:r w:rsidR="00BC0965" w:rsidRPr="005F554C">
        <w:rPr>
          <w:rFonts w:ascii="Times New Roman" w:eastAsia="Times New Roman" w:hAnsi="Times New Roman" w:cs="Times New Roman"/>
          <w:lang w:eastAsia="en-US"/>
        </w:rPr>
        <w:t xml:space="preserve"> number of users will most probably lead to the change of behavio</w:t>
      </w:r>
      <w:r w:rsidR="005F554C">
        <w:rPr>
          <w:rFonts w:ascii="Times New Roman" w:eastAsia="Times New Roman" w:hAnsi="Times New Roman" w:cs="Times New Roman"/>
          <w:lang w:eastAsia="en-US"/>
        </w:rPr>
        <w:t>u</w:t>
      </w:r>
      <w:r w:rsidR="00BC0965" w:rsidRPr="005F554C">
        <w:rPr>
          <w:rFonts w:ascii="Times New Roman" w:eastAsia="Times New Roman" w:hAnsi="Times New Roman" w:cs="Times New Roman"/>
          <w:lang w:eastAsia="en-US"/>
        </w:rPr>
        <w:t>r of an individual agent</w:t>
      </w:r>
      <w:r w:rsidR="00514E0B" w:rsidRPr="005F554C">
        <w:rPr>
          <w:rFonts w:ascii="Times New Roman" w:eastAsia="Times New Roman" w:hAnsi="Times New Roman" w:cs="Times New Roman"/>
          <w:lang w:eastAsia="en-US"/>
        </w:rPr>
        <w:t xml:space="preserve"> (Smith et al., 2005).</w:t>
      </w:r>
    </w:p>
    <w:p w14:paraId="05E5BAFF" w14:textId="09159D16" w:rsidR="00886CC9" w:rsidRPr="005F554C" w:rsidRDefault="000B770A" w:rsidP="00886CC9">
      <w:pPr>
        <w:ind w:firstLine="720"/>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Regarding online social networks, many recommendation mechanisms are happening inside them. Social groups, and networks structured within them, are often consisting of people with similar attributes (Hui &amp; </w:t>
      </w:r>
      <w:proofErr w:type="spellStart"/>
      <w:r w:rsidRPr="005F554C">
        <w:rPr>
          <w:rFonts w:ascii="Times New Roman" w:eastAsia="Times New Roman" w:hAnsi="Times New Roman" w:cs="Times New Roman"/>
          <w:lang w:eastAsia="en-US"/>
        </w:rPr>
        <w:t>Buchegger</w:t>
      </w:r>
      <w:proofErr w:type="spellEnd"/>
      <w:r w:rsidRPr="005F554C">
        <w:rPr>
          <w:rFonts w:ascii="Times New Roman" w:eastAsia="Times New Roman" w:hAnsi="Times New Roman" w:cs="Times New Roman"/>
          <w:lang w:eastAsia="en-US"/>
        </w:rPr>
        <w:t xml:space="preserve">, 2009). One type of the similarity can be a similar music taste or even belonging to the same fandom </w:t>
      </w:r>
      <w:r w:rsidR="00DB3DB2" w:rsidRPr="005F554C">
        <w:rPr>
          <w:rFonts w:ascii="Times New Roman" w:eastAsia="Times New Roman" w:hAnsi="Times New Roman" w:cs="Times New Roman"/>
          <w:lang w:eastAsia="en-US"/>
        </w:rPr>
        <w:t>(</w:t>
      </w:r>
      <w:proofErr w:type="spellStart"/>
      <w:r w:rsidR="00DB3DB2" w:rsidRPr="005F554C">
        <w:rPr>
          <w:rFonts w:ascii="Times New Roman" w:eastAsia="Times New Roman" w:hAnsi="Times New Roman" w:cs="Times New Roman"/>
          <w:lang w:eastAsia="en-US"/>
        </w:rPr>
        <w:t>Galuszka</w:t>
      </w:r>
      <w:proofErr w:type="spellEnd"/>
      <w:r w:rsidR="00DB3DB2" w:rsidRPr="005F554C">
        <w:rPr>
          <w:rFonts w:ascii="Times New Roman" w:eastAsia="Times New Roman" w:hAnsi="Times New Roman" w:cs="Times New Roman"/>
          <w:lang w:eastAsia="en-US"/>
        </w:rPr>
        <w:t>, 2015</w:t>
      </w:r>
      <w:r w:rsidRPr="005F554C">
        <w:rPr>
          <w:rFonts w:ascii="Times New Roman" w:eastAsia="Times New Roman" w:hAnsi="Times New Roman" w:cs="Times New Roman"/>
          <w:lang w:eastAsia="en-US"/>
        </w:rPr>
        <w:t>)</w:t>
      </w:r>
      <w:r w:rsidR="00DB3DB2" w:rsidRPr="005F554C">
        <w:rPr>
          <w:rFonts w:ascii="Times New Roman" w:eastAsia="Times New Roman" w:hAnsi="Times New Roman" w:cs="Times New Roman"/>
          <w:lang w:eastAsia="en-US"/>
        </w:rPr>
        <w:t>. In a group connected by a mutual trust and analogous preferences a suggestion given in a field of common interests is worth more than in a group of strangers. Existing social network strengthens the recommendation and grants it more influence over the agents</w:t>
      </w:r>
      <w:r w:rsidR="00C22AE5" w:rsidRPr="005F554C">
        <w:rPr>
          <w:rFonts w:ascii="Times New Roman" w:eastAsia="Times New Roman" w:hAnsi="Times New Roman" w:cs="Times New Roman"/>
          <w:lang w:eastAsia="en-US"/>
        </w:rPr>
        <w:t xml:space="preserve"> (Hanna et al., 2011). </w:t>
      </w:r>
    </w:p>
    <w:p w14:paraId="18873290" w14:textId="5D06374F" w:rsidR="00296448" w:rsidRPr="005F554C" w:rsidRDefault="00E7500D" w:rsidP="00296448">
      <w:pPr>
        <w:ind w:firstLine="720"/>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In a music industry, a</w:t>
      </w:r>
      <w:r w:rsidR="00DB3DB2" w:rsidRPr="005F554C">
        <w:rPr>
          <w:rFonts w:ascii="Times New Roman" w:eastAsia="Times New Roman" w:hAnsi="Times New Roman" w:cs="Times New Roman"/>
          <w:lang w:eastAsia="en-US"/>
        </w:rPr>
        <w:t xml:space="preserve"> user can </w:t>
      </w:r>
      <w:r w:rsidRPr="005F554C">
        <w:rPr>
          <w:rFonts w:ascii="Times New Roman" w:eastAsia="Times New Roman" w:hAnsi="Times New Roman" w:cs="Times New Roman"/>
          <w:lang w:eastAsia="en-US"/>
        </w:rPr>
        <w:t xml:space="preserve">often </w:t>
      </w:r>
      <w:r w:rsidR="00DB3DB2" w:rsidRPr="005F554C">
        <w:rPr>
          <w:rFonts w:ascii="Times New Roman" w:eastAsia="Times New Roman" w:hAnsi="Times New Roman" w:cs="Times New Roman"/>
          <w:lang w:eastAsia="en-US"/>
        </w:rPr>
        <w:t xml:space="preserve">observe representation of networks </w:t>
      </w:r>
      <w:r w:rsidRPr="005F554C">
        <w:rPr>
          <w:rFonts w:ascii="Times New Roman" w:eastAsia="Times New Roman" w:hAnsi="Times New Roman" w:cs="Times New Roman"/>
          <w:lang w:eastAsia="en-US"/>
        </w:rPr>
        <w:t xml:space="preserve">in which their liked artist is active. In this case it can be expressed by </w:t>
      </w:r>
      <w:proofErr w:type="spellStart"/>
      <w:r w:rsidRPr="005F554C">
        <w:rPr>
          <w:rFonts w:ascii="Times New Roman" w:eastAsia="Times New Roman" w:hAnsi="Times New Roman" w:cs="Times New Roman"/>
          <w:lang w:eastAsia="en-US"/>
        </w:rPr>
        <w:t>cooccurrences</w:t>
      </w:r>
      <w:proofErr w:type="spellEnd"/>
      <w:r w:rsidRPr="005F554C">
        <w:rPr>
          <w:rFonts w:ascii="Times New Roman" w:eastAsia="Times New Roman" w:hAnsi="Times New Roman" w:cs="Times New Roman"/>
          <w:lang w:eastAsia="en-US"/>
        </w:rPr>
        <w:t xml:space="preserve"> in songs, guest performances on tours </w:t>
      </w:r>
      <w:r w:rsidR="00886CC9" w:rsidRPr="005F554C">
        <w:rPr>
          <w:rFonts w:ascii="Times New Roman" w:eastAsia="Times New Roman" w:hAnsi="Times New Roman" w:cs="Times New Roman"/>
          <w:lang w:eastAsia="en-US"/>
        </w:rPr>
        <w:t xml:space="preserve">or photos shared with different artists on </w:t>
      </w:r>
      <w:r w:rsidRPr="005F554C">
        <w:rPr>
          <w:rFonts w:ascii="Times New Roman" w:eastAsia="Times New Roman" w:hAnsi="Times New Roman" w:cs="Times New Roman"/>
          <w:lang w:eastAsia="en-US"/>
        </w:rPr>
        <w:t>social media</w:t>
      </w:r>
      <w:r w:rsidR="00904AFA" w:rsidRPr="005F554C">
        <w:rPr>
          <w:rFonts w:ascii="Times New Roman" w:eastAsia="Times New Roman" w:hAnsi="Times New Roman" w:cs="Times New Roman"/>
          <w:lang w:eastAsia="en-US"/>
        </w:rPr>
        <w:t xml:space="preserve"> (Morris, 2014)</w:t>
      </w:r>
      <w:r w:rsidRPr="005F554C">
        <w:rPr>
          <w:rFonts w:ascii="Times New Roman" w:eastAsia="Times New Roman" w:hAnsi="Times New Roman" w:cs="Times New Roman"/>
          <w:lang w:eastAsia="en-US"/>
        </w:rPr>
        <w:t xml:space="preserve">. </w:t>
      </w:r>
      <w:r w:rsidR="00886CC9" w:rsidRPr="005F554C">
        <w:rPr>
          <w:rFonts w:ascii="Times New Roman" w:eastAsia="Times New Roman" w:hAnsi="Times New Roman" w:cs="Times New Roman"/>
          <w:lang w:eastAsia="en-US"/>
        </w:rPr>
        <w:t xml:space="preserve">Those signals often serve marketing purposes – </w:t>
      </w:r>
      <w:proofErr w:type="spellStart"/>
      <w:r w:rsidR="00886CC9" w:rsidRPr="005F554C">
        <w:rPr>
          <w:rFonts w:ascii="Times New Roman" w:eastAsia="Times New Roman" w:hAnsi="Times New Roman" w:cs="Times New Roman"/>
          <w:lang w:eastAsia="en-US"/>
        </w:rPr>
        <w:t>cooccurrences</w:t>
      </w:r>
      <w:proofErr w:type="spellEnd"/>
      <w:r w:rsidR="00886CC9" w:rsidRPr="005F554C">
        <w:rPr>
          <w:rFonts w:ascii="Times New Roman" w:eastAsia="Times New Roman" w:hAnsi="Times New Roman" w:cs="Times New Roman"/>
          <w:lang w:eastAsia="en-US"/>
        </w:rPr>
        <w:t xml:space="preserve"> boost artist’s popularity by </w:t>
      </w:r>
      <w:r w:rsidR="00886CC9" w:rsidRPr="005F554C">
        <w:rPr>
          <w:rFonts w:ascii="Times New Roman" w:eastAsia="Times New Roman" w:hAnsi="Times New Roman" w:cs="Times New Roman"/>
          <w:lang w:eastAsia="en-US"/>
        </w:rPr>
        <w:lastRenderedPageBreak/>
        <w:t>promoting them among other performer’s fans</w:t>
      </w:r>
      <w:r w:rsidR="00C22AE5" w:rsidRPr="005F554C">
        <w:rPr>
          <w:rFonts w:ascii="Times New Roman" w:eastAsia="Times New Roman" w:hAnsi="Times New Roman" w:cs="Times New Roman"/>
          <w:lang w:eastAsia="en-US"/>
        </w:rPr>
        <w:t xml:space="preserve"> (</w:t>
      </w:r>
      <w:r w:rsidR="00904AFA" w:rsidRPr="005F554C">
        <w:rPr>
          <w:rFonts w:ascii="Times New Roman" w:eastAsia="Times New Roman" w:hAnsi="Times New Roman" w:cs="Times New Roman"/>
          <w:lang w:eastAsia="en-US"/>
        </w:rPr>
        <w:t>Fields, 2008</w:t>
      </w:r>
      <w:r w:rsidR="00C22AE5" w:rsidRPr="005F554C">
        <w:rPr>
          <w:rFonts w:ascii="Times New Roman" w:eastAsia="Times New Roman" w:hAnsi="Times New Roman" w:cs="Times New Roman"/>
          <w:lang w:eastAsia="en-US"/>
        </w:rPr>
        <w:t>)</w:t>
      </w:r>
      <w:r w:rsidR="00886CC9" w:rsidRPr="005F554C">
        <w:rPr>
          <w:rFonts w:ascii="Times New Roman" w:eastAsia="Times New Roman" w:hAnsi="Times New Roman" w:cs="Times New Roman"/>
          <w:lang w:eastAsia="en-US"/>
        </w:rPr>
        <w:t xml:space="preserve">. </w:t>
      </w:r>
      <w:r w:rsidR="00296448" w:rsidRPr="005F554C">
        <w:rPr>
          <w:rFonts w:ascii="Times New Roman" w:eastAsia="Times New Roman" w:hAnsi="Times New Roman" w:cs="Times New Roman"/>
          <w:lang w:eastAsia="en-US"/>
        </w:rPr>
        <w:t>There are also many examples of the usage of existing social networks and celebrity of already successful artist, by aspiring performers – some of the strategies are visiting popular music festivals with alike musicians in a line-up or performing as supports before the main artist for a few concerts or a whole tour</w:t>
      </w:r>
      <w:r w:rsidR="00904AFA" w:rsidRPr="005F554C">
        <w:rPr>
          <w:rFonts w:ascii="Times New Roman" w:eastAsia="Times New Roman" w:hAnsi="Times New Roman" w:cs="Times New Roman"/>
          <w:lang w:eastAsia="en-US"/>
        </w:rPr>
        <w:t xml:space="preserve"> (</w:t>
      </w:r>
      <w:proofErr w:type="spellStart"/>
      <w:r w:rsidR="00904AFA" w:rsidRPr="005F554C">
        <w:rPr>
          <w:rFonts w:ascii="Times New Roman" w:eastAsia="Times New Roman" w:hAnsi="Times New Roman" w:cs="Times New Roman"/>
          <w:lang w:eastAsia="en-US"/>
        </w:rPr>
        <w:t>Leenders</w:t>
      </w:r>
      <w:proofErr w:type="spellEnd"/>
      <w:r w:rsidR="00904AFA" w:rsidRPr="005F554C">
        <w:rPr>
          <w:rFonts w:ascii="Times New Roman" w:eastAsia="Times New Roman" w:hAnsi="Times New Roman" w:cs="Times New Roman"/>
          <w:lang w:eastAsia="en-US"/>
        </w:rPr>
        <w:t>, 2005).</w:t>
      </w:r>
    </w:p>
    <w:p w14:paraId="60A766C5" w14:textId="60AB5B78" w:rsidR="000B770A" w:rsidRPr="005F554C" w:rsidRDefault="00296448" w:rsidP="003F4B5E">
      <w:pPr>
        <w:ind w:firstLine="720"/>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Social connections, or lack of thereof, often determine the popularity of a certain idea. </w:t>
      </w:r>
      <w:r w:rsidR="00A231B6" w:rsidRPr="005F554C">
        <w:rPr>
          <w:rFonts w:ascii="Times New Roman" w:eastAsia="Times New Roman" w:hAnsi="Times New Roman" w:cs="Times New Roman"/>
          <w:lang w:eastAsia="en-US"/>
        </w:rPr>
        <w:t xml:space="preserve">In the music industry, where the revenue is strongly correlated with the fame, any </w:t>
      </w:r>
      <w:r w:rsidRPr="005F554C">
        <w:rPr>
          <w:rFonts w:ascii="Times New Roman" w:eastAsia="Times New Roman" w:hAnsi="Times New Roman" w:cs="Times New Roman"/>
          <w:lang w:eastAsia="en-US"/>
        </w:rPr>
        <w:t xml:space="preserve">factor that can improve the chances for higher popularity should be taken into consideration by a rising star. </w:t>
      </w:r>
    </w:p>
    <w:p w14:paraId="78A1E580" w14:textId="75EE46F9" w:rsidR="00296448" w:rsidRPr="005F554C" w:rsidRDefault="00296448" w:rsidP="00296448">
      <w:pPr>
        <w:jc w:val="both"/>
        <w:rPr>
          <w:rFonts w:ascii="Times New Roman" w:eastAsia="Times New Roman" w:hAnsi="Times New Roman" w:cs="Times New Roman"/>
          <w:lang w:eastAsia="en-US"/>
        </w:rPr>
      </w:pPr>
    </w:p>
    <w:p w14:paraId="2F2FF53B" w14:textId="3AC35AC4" w:rsidR="00296448" w:rsidRPr="005F554C" w:rsidRDefault="00296448" w:rsidP="00296448">
      <w:pPr>
        <w:jc w:val="both"/>
        <w:rPr>
          <w:rFonts w:ascii="Times New Roman" w:hAnsi="Times New Roman" w:cs="Times New Roman"/>
          <w:u w:val="single"/>
        </w:rPr>
      </w:pPr>
      <w:r w:rsidRPr="005F554C">
        <w:rPr>
          <w:rFonts w:ascii="Times New Roman" w:hAnsi="Times New Roman" w:cs="Times New Roman"/>
          <w:u w:val="single"/>
        </w:rPr>
        <w:t xml:space="preserve">3.3 Influence of </w:t>
      </w:r>
      <w:r w:rsidR="005F554C">
        <w:rPr>
          <w:rFonts w:ascii="Times New Roman" w:hAnsi="Times New Roman" w:cs="Times New Roman"/>
          <w:u w:val="single"/>
        </w:rPr>
        <w:t>the recommendation engines</w:t>
      </w:r>
    </w:p>
    <w:p w14:paraId="5DDFA0F6" w14:textId="77777777" w:rsidR="00296448" w:rsidRPr="005F554C" w:rsidRDefault="00296448" w:rsidP="00296448">
      <w:pPr>
        <w:jc w:val="both"/>
        <w:rPr>
          <w:rFonts w:ascii="Times New Roman" w:hAnsi="Times New Roman" w:cs="Times New Roman"/>
        </w:rPr>
      </w:pPr>
    </w:p>
    <w:p w14:paraId="7E677F8C" w14:textId="3D985A3C" w:rsidR="00EE007A" w:rsidRPr="005F554C" w:rsidRDefault="00296448" w:rsidP="00EE007A">
      <w:pPr>
        <w:ind w:firstLine="720"/>
        <w:jc w:val="both"/>
        <w:rPr>
          <w:rFonts w:ascii="Times New Roman" w:hAnsi="Times New Roman" w:cs="Times New Roman"/>
        </w:rPr>
      </w:pPr>
      <w:r w:rsidRPr="005F554C">
        <w:rPr>
          <w:rFonts w:ascii="Times New Roman" w:hAnsi="Times New Roman" w:cs="Times New Roman"/>
        </w:rPr>
        <w:t xml:space="preserve">Individual talent and charisma are accounting only for a part of a star’s success. </w:t>
      </w:r>
      <w:r w:rsidR="00EE007A" w:rsidRPr="005F554C">
        <w:rPr>
          <w:rFonts w:ascii="Times New Roman" w:hAnsi="Times New Roman" w:cs="Times New Roman"/>
        </w:rPr>
        <w:t xml:space="preserve">In the modern music industry, dominated by streaming platforms, the access to the new listeners is a key to the </w:t>
      </w:r>
      <w:r w:rsidRPr="005F554C">
        <w:rPr>
          <w:rFonts w:ascii="Times New Roman" w:hAnsi="Times New Roman" w:cs="Times New Roman"/>
        </w:rPr>
        <w:t>new-comer</w:t>
      </w:r>
      <w:r w:rsidR="00EE007A" w:rsidRPr="005F554C">
        <w:rPr>
          <w:rFonts w:ascii="Times New Roman" w:hAnsi="Times New Roman" w:cs="Times New Roman"/>
        </w:rPr>
        <w:t>’s</w:t>
      </w:r>
      <w:r w:rsidRPr="005F554C">
        <w:rPr>
          <w:rFonts w:ascii="Times New Roman" w:hAnsi="Times New Roman" w:cs="Times New Roman"/>
        </w:rPr>
        <w:t xml:space="preserve"> achievement</w:t>
      </w:r>
      <w:r w:rsidR="00EE007A" w:rsidRPr="005F554C">
        <w:rPr>
          <w:rFonts w:ascii="Times New Roman" w:hAnsi="Times New Roman" w:cs="Times New Roman"/>
        </w:rPr>
        <w:t xml:space="preserve"> – and for this the recommendation engines are one of the most important factor</w:t>
      </w:r>
      <w:r w:rsidR="005F554C">
        <w:rPr>
          <w:rFonts w:ascii="Times New Roman" w:hAnsi="Times New Roman" w:cs="Times New Roman"/>
        </w:rPr>
        <w:t>s</w:t>
      </w:r>
      <w:r w:rsidR="00904AFA" w:rsidRPr="005F554C">
        <w:rPr>
          <w:rFonts w:ascii="Times New Roman" w:hAnsi="Times New Roman" w:cs="Times New Roman"/>
        </w:rPr>
        <w:t xml:space="preserve"> (</w:t>
      </w:r>
      <w:proofErr w:type="spellStart"/>
      <w:r w:rsidR="00904AFA" w:rsidRPr="005F554C">
        <w:rPr>
          <w:rFonts w:ascii="Times New Roman" w:eastAsia="Times New Roman" w:hAnsi="Times New Roman" w:cs="Times New Roman"/>
          <w:lang w:eastAsia="en-US"/>
        </w:rPr>
        <w:t>Datta</w:t>
      </w:r>
      <w:proofErr w:type="spellEnd"/>
      <w:r w:rsidR="00904AFA" w:rsidRPr="005F554C">
        <w:rPr>
          <w:rFonts w:ascii="Times New Roman" w:eastAsia="Times New Roman" w:hAnsi="Times New Roman" w:cs="Times New Roman"/>
          <w:lang w:eastAsia="en-US"/>
        </w:rPr>
        <w:t xml:space="preserve"> et al., 2017).</w:t>
      </w:r>
    </w:p>
    <w:p w14:paraId="73D5284E" w14:textId="2E8E6083" w:rsidR="00EE007A" w:rsidRPr="005F554C" w:rsidRDefault="00EE007A" w:rsidP="00904AFA">
      <w:pPr>
        <w:ind w:firstLine="720"/>
        <w:jc w:val="both"/>
        <w:rPr>
          <w:rFonts w:ascii="Times New Roman" w:hAnsi="Times New Roman" w:cs="Times New Roman"/>
        </w:rPr>
      </w:pPr>
      <w:r w:rsidRPr="005F554C">
        <w:rPr>
          <w:rFonts w:ascii="Times New Roman" w:hAnsi="Times New Roman" w:cs="Times New Roman"/>
        </w:rPr>
        <w:t>Streaming platforms allow the user to play music on demand for a small monthly fee or even without it. Nowadays, many of them offer tailor-made playlists for a specific user, that help to discover new songs and artists that suit the music taste of an agent</w:t>
      </w:r>
      <w:r w:rsidR="00904AFA" w:rsidRPr="005F554C">
        <w:rPr>
          <w:rFonts w:ascii="Times New Roman" w:hAnsi="Times New Roman" w:cs="Times New Roman"/>
        </w:rPr>
        <w:t xml:space="preserve"> (</w:t>
      </w:r>
      <w:r w:rsidR="00904AFA" w:rsidRPr="005F554C">
        <w:rPr>
          <w:rFonts w:ascii="Times New Roman" w:eastAsia="Times New Roman" w:hAnsi="Times New Roman" w:cs="Times New Roman"/>
          <w:lang w:eastAsia="en-US"/>
        </w:rPr>
        <w:t>Prey, 2018)</w:t>
      </w:r>
      <w:r w:rsidR="00904AFA" w:rsidRPr="005F554C">
        <w:rPr>
          <w:rFonts w:ascii="Times New Roman" w:hAnsi="Times New Roman" w:cs="Times New Roman"/>
        </w:rPr>
        <w:t>.</w:t>
      </w:r>
      <w:r w:rsidRPr="005F554C">
        <w:rPr>
          <w:rFonts w:ascii="Times New Roman" w:hAnsi="Times New Roman" w:cs="Times New Roman"/>
        </w:rPr>
        <w:t xml:space="preserve"> Those are the results of recommendation engines work. Their job is to analyse user’s behaviour and music choices and match them with fresh, undiscovered tracks</w:t>
      </w:r>
      <w:r w:rsidR="00904AFA" w:rsidRPr="005F554C">
        <w:rPr>
          <w:rFonts w:ascii="Times New Roman" w:hAnsi="Times New Roman" w:cs="Times New Roman"/>
        </w:rPr>
        <w:t xml:space="preserve"> (</w:t>
      </w:r>
      <w:proofErr w:type="spellStart"/>
      <w:r w:rsidR="00904AFA" w:rsidRPr="005F554C">
        <w:rPr>
          <w:rFonts w:ascii="Times New Roman" w:hAnsi="Times New Roman" w:cs="Times New Roman"/>
        </w:rPr>
        <w:t>Pichl</w:t>
      </w:r>
      <w:proofErr w:type="spellEnd"/>
      <w:r w:rsidR="00904AFA" w:rsidRPr="005F554C">
        <w:rPr>
          <w:rFonts w:ascii="Times New Roman" w:hAnsi="Times New Roman" w:cs="Times New Roman"/>
        </w:rPr>
        <w:t xml:space="preserve"> et al., 2016).</w:t>
      </w:r>
    </w:p>
    <w:p w14:paraId="0E0D6860" w14:textId="2A5D22ED" w:rsidR="00EE007A" w:rsidRPr="005F554C" w:rsidRDefault="00EE007A" w:rsidP="00EE007A">
      <w:pPr>
        <w:ind w:firstLine="720"/>
        <w:jc w:val="both"/>
        <w:rPr>
          <w:rFonts w:ascii="Times New Roman" w:hAnsi="Times New Roman" w:cs="Times New Roman"/>
        </w:rPr>
      </w:pPr>
      <w:r w:rsidRPr="005F554C">
        <w:rPr>
          <w:rFonts w:ascii="Times New Roman" w:hAnsi="Times New Roman" w:cs="Times New Roman"/>
        </w:rPr>
        <w:t xml:space="preserve">Most of them are </w:t>
      </w:r>
      <w:r w:rsidR="00D44F13" w:rsidRPr="005F554C">
        <w:rPr>
          <w:rFonts w:ascii="Times New Roman" w:hAnsi="Times New Roman" w:cs="Times New Roman"/>
        </w:rPr>
        <w:t xml:space="preserve">pre-trained machine learning algorithms, that are </w:t>
      </w:r>
      <w:r w:rsidRPr="005F554C">
        <w:rPr>
          <w:rFonts w:ascii="Times New Roman" w:hAnsi="Times New Roman" w:cs="Times New Roman"/>
        </w:rPr>
        <w:t xml:space="preserve">based on three </w:t>
      </w:r>
      <w:r w:rsidR="00D44F13" w:rsidRPr="005F554C">
        <w:rPr>
          <w:rFonts w:ascii="Times New Roman" w:hAnsi="Times New Roman" w:cs="Times New Roman"/>
        </w:rPr>
        <w:t xml:space="preserve">main aspects: collaborative filtering, natural language processing </w:t>
      </w:r>
      <w:r w:rsidR="008D230E" w:rsidRPr="005F554C">
        <w:rPr>
          <w:rFonts w:ascii="Times New Roman" w:hAnsi="Times New Roman" w:cs="Times New Roman"/>
        </w:rPr>
        <w:t xml:space="preserve">(NLP) </w:t>
      </w:r>
      <w:r w:rsidR="00D44F13" w:rsidRPr="005F554C">
        <w:rPr>
          <w:rFonts w:ascii="Times New Roman" w:hAnsi="Times New Roman" w:cs="Times New Roman"/>
        </w:rPr>
        <w:t>and audio assessment models</w:t>
      </w:r>
      <w:r w:rsidR="00D44DD3" w:rsidRPr="005F554C">
        <w:rPr>
          <w:rFonts w:ascii="Times New Roman" w:hAnsi="Times New Roman" w:cs="Times New Roman"/>
        </w:rPr>
        <w:t xml:space="preserve"> (</w:t>
      </w:r>
      <w:r w:rsidR="00691327" w:rsidRPr="005F554C">
        <w:rPr>
          <w:rFonts w:ascii="Times New Roman" w:hAnsi="Times New Roman" w:cs="Times New Roman"/>
        </w:rPr>
        <w:t xml:space="preserve">Chen &amp; Chen, 2001; </w:t>
      </w:r>
      <w:proofErr w:type="spellStart"/>
      <w:r w:rsidR="00D44DD3" w:rsidRPr="005F554C">
        <w:rPr>
          <w:rFonts w:ascii="Times New Roman" w:hAnsi="Times New Roman" w:cs="Times New Roman"/>
        </w:rPr>
        <w:t>Ciocca</w:t>
      </w:r>
      <w:proofErr w:type="spellEnd"/>
      <w:r w:rsidR="00D44DD3" w:rsidRPr="005F554C">
        <w:rPr>
          <w:rFonts w:ascii="Times New Roman" w:hAnsi="Times New Roman" w:cs="Times New Roman"/>
        </w:rPr>
        <w:t>, 2017)</w:t>
      </w:r>
      <w:r w:rsidR="00D44F13" w:rsidRPr="005F554C">
        <w:rPr>
          <w:rFonts w:ascii="Times New Roman" w:hAnsi="Times New Roman" w:cs="Times New Roman"/>
        </w:rPr>
        <w:t xml:space="preserve">. First one utilizes the information about users’ choices – </w:t>
      </w:r>
      <w:r w:rsidR="005F554C" w:rsidRPr="005F554C">
        <w:rPr>
          <w:rFonts w:ascii="Times New Roman" w:hAnsi="Times New Roman" w:cs="Times New Roman"/>
        </w:rPr>
        <w:t>using</w:t>
      </w:r>
      <w:r w:rsidR="00D44F13" w:rsidRPr="005F554C">
        <w:rPr>
          <w:rFonts w:ascii="Times New Roman" w:hAnsi="Times New Roman" w:cs="Times New Roman"/>
        </w:rPr>
        <w:t xml:space="preserve"> streaming history of each agent, the model seeks for similarity. When a high similarity between a group users behaviour is found, the engine is likely to recommend the other users’ choices, that have not been discovered by the individual yet</w:t>
      </w:r>
      <w:r w:rsidR="00691327" w:rsidRPr="005F554C">
        <w:rPr>
          <w:rFonts w:ascii="Times New Roman" w:hAnsi="Times New Roman" w:cs="Times New Roman"/>
        </w:rPr>
        <w:t xml:space="preserve"> (</w:t>
      </w:r>
      <w:r w:rsidR="00691327" w:rsidRPr="005F554C">
        <w:rPr>
          <w:rFonts w:ascii="Times New Roman" w:eastAsia="Times New Roman" w:hAnsi="Times New Roman" w:cs="Times New Roman"/>
          <w:lang w:eastAsia="en-US"/>
        </w:rPr>
        <w:t>Cohen &amp; Fan, 2000)</w:t>
      </w:r>
      <w:r w:rsidR="00D44F13" w:rsidRPr="005F554C">
        <w:rPr>
          <w:rFonts w:ascii="Times New Roman" w:hAnsi="Times New Roman" w:cs="Times New Roman"/>
        </w:rPr>
        <w:t xml:space="preserve">. The second filter is based on a text analysis – it may </w:t>
      </w:r>
      <w:r w:rsidR="00D44DD3" w:rsidRPr="005F554C">
        <w:rPr>
          <w:rFonts w:ascii="Times New Roman" w:hAnsi="Times New Roman" w:cs="Times New Roman"/>
        </w:rPr>
        <w:t xml:space="preserve">include analysis of </w:t>
      </w:r>
      <w:r w:rsidR="00D44F13" w:rsidRPr="005F554C">
        <w:rPr>
          <w:rFonts w:ascii="Times New Roman" w:hAnsi="Times New Roman" w:cs="Times New Roman"/>
        </w:rPr>
        <w:t xml:space="preserve">lyrics or even online </w:t>
      </w:r>
      <w:r w:rsidR="00D44DD3" w:rsidRPr="005F554C">
        <w:rPr>
          <w:rFonts w:ascii="Times New Roman" w:hAnsi="Times New Roman" w:cs="Times New Roman"/>
        </w:rPr>
        <w:t xml:space="preserve">websites </w:t>
      </w:r>
      <w:r w:rsidR="00D44F13" w:rsidRPr="005F554C">
        <w:rPr>
          <w:rFonts w:ascii="Times New Roman" w:hAnsi="Times New Roman" w:cs="Times New Roman"/>
        </w:rPr>
        <w:t xml:space="preserve">tracking for </w:t>
      </w:r>
      <w:proofErr w:type="spellStart"/>
      <w:r w:rsidR="00D44F13" w:rsidRPr="005F554C">
        <w:rPr>
          <w:rFonts w:ascii="Times New Roman" w:hAnsi="Times New Roman" w:cs="Times New Roman"/>
        </w:rPr>
        <w:t>cooccurrences</w:t>
      </w:r>
      <w:proofErr w:type="spellEnd"/>
      <w:r w:rsidR="00D44F13" w:rsidRPr="005F554C">
        <w:rPr>
          <w:rFonts w:ascii="Times New Roman" w:hAnsi="Times New Roman" w:cs="Times New Roman"/>
        </w:rPr>
        <w:t xml:space="preserve"> </w:t>
      </w:r>
      <w:r w:rsidR="00D44DD3" w:rsidRPr="005F554C">
        <w:rPr>
          <w:rFonts w:ascii="Times New Roman" w:hAnsi="Times New Roman" w:cs="Times New Roman"/>
        </w:rPr>
        <w:t>of artists in one article or similarity of adjectives used to describe them in different sources</w:t>
      </w:r>
      <w:r w:rsidR="00691327" w:rsidRPr="005F554C">
        <w:rPr>
          <w:rFonts w:ascii="Times New Roman" w:hAnsi="Times New Roman" w:cs="Times New Roman"/>
        </w:rPr>
        <w:t xml:space="preserve"> (Wang et al., 2013; </w:t>
      </w:r>
      <w:proofErr w:type="spellStart"/>
      <w:r w:rsidR="00691327" w:rsidRPr="005F554C">
        <w:rPr>
          <w:rFonts w:ascii="Times New Roman" w:eastAsia="Times New Roman" w:hAnsi="Times New Roman" w:cs="Times New Roman"/>
          <w:lang w:eastAsia="en-US"/>
        </w:rPr>
        <w:t>Hyung</w:t>
      </w:r>
      <w:proofErr w:type="spellEnd"/>
      <w:r w:rsidR="00691327" w:rsidRPr="005F554C">
        <w:rPr>
          <w:rFonts w:ascii="Times New Roman" w:eastAsia="Times New Roman" w:hAnsi="Times New Roman" w:cs="Times New Roman"/>
          <w:lang w:eastAsia="en-US"/>
        </w:rPr>
        <w:t xml:space="preserve"> et al., 2014).</w:t>
      </w:r>
      <w:r w:rsidR="00D44DD3" w:rsidRPr="005F554C">
        <w:rPr>
          <w:rFonts w:ascii="Times New Roman" w:hAnsi="Times New Roman" w:cs="Times New Roman"/>
        </w:rPr>
        <w:t xml:space="preserve"> The last one is based on audio models, that look for musical resemblance in songs and recommend tracks that sound familiar to the user (</w:t>
      </w:r>
      <w:proofErr w:type="spellStart"/>
      <w:r w:rsidR="00691327" w:rsidRPr="005F554C">
        <w:rPr>
          <w:rFonts w:ascii="Times New Roman" w:eastAsia="Times New Roman" w:hAnsi="Times New Roman" w:cs="Times New Roman"/>
          <w:lang w:eastAsia="en-US"/>
        </w:rPr>
        <w:t>Schnitzer</w:t>
      </w:r>
      <w:proofErr w:type="spellEnd"/>
      <w:r w:rsidR="00691327" w:rsidRPr="005F554C">
        <w:rPr>
          <w:rFonts w:ascii="Times New Roman" w:hAnsi="Times New Roman" w:cs="Times New Roman"/>
        </w:rPr>
        <w:t xml:space="preserve">, 2012; </w:t>
      </w:r>
      <w:proofErr w:type="spellStart"/>
      <w:r w:rsidR="00D44DD3" w:rsidRPr="005F554C">
        <w:rPr>
          <w:rFonts w:ascii="Times New Roman" w:hAnsi="Times New Roman" w:cs="Times New Roman"/>
        </w:rPr>
        <w:t>Ciocca</w:t>
      </w:r>
      <w:proofErr w:type="spellEnd"/>
      <w:r w:rsidR="00D44DD3" w:rsidRPr="005F554C">
        <w:rPr>
          <w:rFonts w:ascii="Times New Roman" w:hAnsi="Times New Roman" w:cs="Times New Roman"/>
        </w:rPr>
        <w:t>, 2017)</w:t>
      </w:r>
      <w:r w:rsidR="00691327" w:rsidRPr="005F554C">
        <w:rPr>
          <w:rFonts w:ascii="Times New Roman" w:hAnsi="Times New Roman" w:cs="Times New Roman"/>
        </w:rPr>
        <w:t>.</w:t>
      </w:r>
    </w:p>
    <w:p w14:paraId="1F604FA2" w14:textId="62863FA5" w:rsidR="008D230E" w:rsidRPr="005F554C" w:rsidRDefault="00D44DD3" w:rsidP="00EE007A">
      <w:pPr>
        <w:ind w:firstLine="720"/>
        <w:jc w:val="both"/>
        <w:rPr>
          <w:rFonts w:ascii="Times New Roman" w:hAnsi="Times New Roman" w:cs="Times New Roman"/>
        </w:rPr>
      </w:pPr>
      <w:r w:rsidRPr="005F554C">
        <w:rPr>
          <w:rFonts w:ascii="Times New Roman" w:hAnsi="Times New Roman" w:cs="Times New Roman"/>
        </w:rPr>
        <w:lastRenderedPageBreak/>
        <w:t xml:space="preserve">There are many concerns regarding the engines’ activity. </w:t>
      </w:r>
      <w:r w:rsidR="00126B64" w:rsidRPr="005F554C">
        <w:rPr>
          <w:rFonts w:ascii="Times New Roman" w:hAnsi="Times New Roman" w:cs="Times New Roman"/>
        </w:rPr>
        <w:t xml:space="preserve">In their nature, they are only algorithms pre-trained for </w:t>
      </w:r>
      <w:r w:rsidR="008D230E" w:rsidRPr="005F554C">
        <w:rPr>
          <w:rFonts w:ascii="Times New Roman" w:hAnsi="Times New Roman" w:cs="Times New Roman"/>
        </w:rPr>
        <w:t>the recommendation</w:t>
      </w:r>
      <w:r w:rsidR="00126B64" w:rsidRPr="005F554C">
        <w:rPr>
          <w:rFonts w:ascii="Times New Roman" w:hAnsi="Times New Roman" w:cs="Times New Roman"/>
        </w:rPr>
        <w:t xml:space="preserve"> purposes, mostly consisting of different layers of neural networks, which specific parts cannot be easily explained to the observer. </w:t>
      </w:r>
      <w:r w:rsidRPr="005F554C">
        <w:rPr>
          <w:rFonts w:ascii="Times New Roman" w:hAnsi="Times New Roman" w:cs="Times New Roman"/>
        </w:rPr>
        <w:t>Their influence over music industry is more than visible – there are many case</w:t>
      </w:r>
      <w:r w:rsidR="001016CC" w:rsidRPr="005F554C">
        <w:rPr>
          <w:rFonts w:ascii="Times New Roman" w:hAnsi="Times New Roman" w:cs="Times New Roman"/>
        </w:rPr>
        <w:t xml:space="preserve">s </w:t>
      </w:r>
      <w:r w:rsidRPr="005F554C">
        <w:rPr>
          <w:rFonts w:ascii="Times New Roman" w:hAnsi="Times New Roman" w:cs="Times New Roman"/>
        </w:rPr>
        <w:t>in which a musician gained popularity solely by streaming platforms (Page &amp; Ning, 2014).</w:t>
      </w:r>
      <w:r w:rsidR="00691327" w:rsidRPr="005F554C">
        <w:rPr>
          <w:rFonts w:ascii="Times New Roman" w:hAnsi="Times New Roman" w:cs="Times New Roman"/>
        </w:rPr>
        <w:t xml:space="preserve"> </w:t>
      </w:r>
      <w:r w:rsidR="008D230E" w:rsidRPr="005F554C">
        <w:rPr>
          <w:rFonts w:ascii="Times New Roman" w:hAnsi="Times New Roman" w:cs="Times New Roman"/>
        </w:rPr>
        <w:t xml:space="preserve">Their role is believed to be crucial in determining success or failure of </w:t>
      </w:r>
      <w:r w:rsidR="00DC29A9">
        <w:rPr>
          <w:rFonts w:ascii="Times New Roman" w:hAnsi="Times New Roman" w:cs="Times New Roman"/>
        </w:rPr>
        <w:t xml:space="preserve">a </w:t>
      </w:r>
      <w:r w:rsidR="008D230E" w:rsidRPr="005F554C">
        <w:rPr>
          <w:rFonts w:ascii="Times New Roman" w:hAnsi="Times New Roman" w:cs="Times New Roman"/>
        </w:rPr>
        <w:t xml:space="preserve">particular artist. </w:t>
      </w:r>
    </w:p>
    <w:p w14:paraId="6AA16627" w14:textId="64B16ED0" w:rsidR="008D230E" w:rsidRPr="005F554C" w:rsidRDefault="008D230E" w:rsidP="00F6007F">
      <w:pPr>
        <w:ind w:firstLine="720"/>
        <w:jc w:val="both"/>
        <w:rPr>
          <w:rFonts w:ascii="Times New Roman" w:hAnsi="Times New Roman" w:cs="Times New Roman"/>
        </w:rPr>
      </w:pPr>
      <w:r w:rsidRPr="005F554C">
        <w:rPr>
          <w:rFonts w:ascii="Times New Roman" w:hAnsi="Times New Roman" w:cs="Times New Roman"/>
        </w:rPr>
        <w:t>A large number of concerns is connected to possible biases of those systems. Algorithms are often described as inequality rising, mainly because of collaborative filtering usage</w:t>
      </w:r>
      <w:r w:rsidR="00B931CA" w:rsidRPr="005F554C">
        <w:rPr>
          <w:rFonts w:ascii="Times New Roman" w:hAnsi="Times New Roman" w:cs="Times New Roman"/>
        </w:rPr>
        <w:t xml:space="preserve"> (</w:t>
      </w:r>
      <w:r w:rsidR="00B931CA" w:rsidRPr="005F554C">
        <w:rPr>
          <w:rFonts w:ascii="Times New Roman" w:eastAsia="Times New Roman" w:hAnsi="Times New Roman" w:cs="Times New Roman"/>
          <w:lang w:eastAsia="en-US"/>
        </w:rPr>
        <w:t>Yao &amp; Huang, 2017)</w:t>
      </w:r>
      <w:r w:rsidRPr="005F554C">
        <w:rPr>
          <w:rFonts w:ascii="Times New Roman" w:hAnsi="Times New Roman" w:cs="Times New Roman"/>
        </w:rPr>
        <w:t>. They are advocating artists that are already popular among other users. This phenomenon increases the popularity of previously famous individuals and it</w:t>
      </w:r>
      <w:r w:rsidR="00DC29A9">
        <w:rPr>
          <w:rFonts w:ascii="Times New Roman" w:hAnsi="Times New Roman" w:cs="Times New Roman"/>
        </w:rPr>
        <w:t xml:space="preserve"> is</w:t>
      </w:r>
      <w:r w:rsidRPr="005F554C">
        <w:rPr>
          <w:rFonts w:ascii="Times New Roman" w:hAnsi="Times New Roman" w:cs="Times New Roman"/>
        </w:rPr>
        <w:t xml:space="preserve"> often called the ‘popularity </w:t>
      </w:r>
      <w:proofErr w:type="spellStart"/>
      <w:r w:rsidRPr="005F554C">
        <w:rPr>
          <w:rFonts w:ascii="Times New Roman" w:hAnsi="Times New Roman" w:cs="Times New Roman"/>
        </w:rPr>
        <w:t>bias’</w:t>
      </w:r>
      <w:proofErr w:type="spellEnd"/>
      <w:r w:rsidR="00E149C8" w:rsidRPr="005F554C">
        <w:rPr>
          <w:rFonts w:ascii="Times New Roman" w:hAnsi="Times New Roman" w:cs="Times New Roman"/>
        </w:rPr>
        <w:t xml:space="preserve"> (</w:t>
      </w:r>
      <w:proofErr w:type="spellStart"/>
      <w:r w:rsidR="00E149C8" w:rsidRPr="005F554C">
        <w:rPr>
          <w:rFonts w:ascii="Times New Roman" w:eastAsia="Times New Roman" w:hAnsi="Times New Roman" w:cs="Times New Roman"/>
          <w:lang w:eastAsia="en-US"/>
        </w:rPr>
        <w:t>Celma</w:t>
      </w:r>
      <w:proofErr w:type="spellEnd"/>
      <w:r w:rsidR="00E149C8" w:rsidRPr="005F554C">
        <w:rPr>
          <w:rFonts w:ascii="Times New Roman" w:eastAsia="Times New Roman" w:hAnsi="Times New Roman" w:cs="Times New Roman"/>
          <w:lang w:eastAsia="en-US"/>
        </w:rPr>
        <w:t xml:space="preserve"> &amp; Cano, 2008). </w:t>
      </w:r>
      <w:r w:rsidRPr="005F554C">
        <w:rPr>
          <w:rFonts w:ascii="Times New Roman" w:hAnsi="Times New Roman" w:cs="Times New Roman"/>
        </w:rPr>
        <w:t>The highly streamed artists are recommended not for their talent, but solely for their current popularity</w:t>
      </w:r>
      <w:r w:rsidR="00B931CA" w:rsidRPr="005F554C">
        <w:rPr>
          <w:rFonts w:ascii="Times New Roman" w:hAnsi="Times New Roman" w:cs="Times New Roman"/>
        </w:rPr>
        <w:t xml:space="preserve"> (</w:t>
      </w:r>
      <w:proofErr w:type="spellStart"/>
      <w:r w:rsidR="00B931CA" w:rsidRPr="005F554C">
        <w:rPr>
          <w:rFonts w:ascii="Times New Roman" w:eastAsia="Times New Roman" w:hAnsi="Times New Roman" w:cs="Times New Roman"/>
          <w:lang w:eastAsia="en-US"/>
        </w:rPr>
        <w:t>Abdollahpouri</w:t>
      </w:r>
      <w:proofErr w:type="spellEnd"/>
      <w:r w:rsidR="00B931CA" w:rsidRPr="005F554C">
        <w:rPr>
          <w:rFonts w:ascii="Times New Roman" w:eastAsia="Times New Roman" w:hAnsi="Times New Roman" w:cs="Times New Roman"/>
          <w:lang w:eastAsia="en-US"/>
        </w:rPr>
        <w:t xml:space="preserve"> et al., 2019)</w:t>
      </w:r>
      <w:r w:rsidRPr="005F554C">
        <w:rPr>
          <w:rFonts w:ascii="Times New Roman" w:hAnsi="Times New Roman" w:cs="Times New Roman"/>
        </w:rPr>
        <w:t>. The NLP layer</w:t>
      </w:r>
      <w:r w:rsidR="00F6007F" w:rsidRPr="005F554C">
        <w:rPr>
          <w:rFonts w:ascii="Times New Roman" w:hAnsi="Times New Roman" w:cs="Times New Roman"/>
        </w:rPr>
        <w:t xml:space="preserve"> of engines</w:t>
      </w:r>
      <w:r w:rsidRPr="005F554C">
        <w:rPr>
          <w:rFonts w:ascii="Times New Roman" w:hAnsi="Times New Roman" w:cs="Times New Roman"/>
        </w:rPr>
        <w:t xml:space="preserve"> can also be biased toward already recognised artists. </w:t>
      </w:r>
      <w:r w:rsidR="00F6007F" w:rsidRPr="005F554C">
        <w:rPr>
          <w:rFonts w:ascii="Times New Roman" w:hAnsi="Times New Roman" w:cs="Times New Roman"/>
        </w:rPr>
        <w:t>References</w:t>
      </w:r>
      <w:r w:rsidRPr="005F554C">
        <w:rPr>
          <w:rFonts w:ascii="Times New Roman" w:hAnsi="Times New Roman" w:cs="Times New Roman"/>
        </w:rPr>
        <w:t xml:space="preserve"> in articles are often linking performers to their popular equivalents</w:t>
      </w:r>
      <w:r w:rsidR="00F6007F" w:rsidRPr="005F554C">
        <w:rPr>
          <w:rFonts w:ascii="Times New Roman" w:hAnsi="Times New Roman" w:cs="Times New Roman"/>
        </w:rPr>
        <w:t xml:space="preserve">, boosting the fame of the latter. It is worth noting, that only the audio models are free from this bias, as they take into account no more than the musical layer of a song, without any popularity undertones or social connotations. </w:t>
      </w:r>
    </w:p>
    <w:p w14:paraId="25C2E441" w14:textId="0478716D" w:rsidR="008D230E" w:rsidRPr="005F554C" w:rsidRDefault="00F6007F" w:rsidP="00EE007A">
      <w:pPr>
        <w:ind w:firstLine="720"/>
        <w:jc w:val="both"/>
        <w:rPr>
          <w:rFonts w:ascii="Times New Roman" w:eastAsia="Times New Roman" w:hAnsi="Times New Roman" w:cs="Times New Roman"/>
          <w:lang w:eastAsia="en-US"/>
        </w:rPr>
      </w:pPr>
      <w:r w:rsidRPr="005F554C">
        <w:rPr>
          <w:rFonts w:ascii="Times New Roman" w:hAnsi="Times New Roman" w:cs="Times New Roman"/>
        </w:rPr>
        <w:t>The unfairness of recommendation engines is a sound ground for many research in a field</w:t>
      </w:r>
      <w:r w:rsidR="00B931CA" w:rsidRPr="005F554C">
        <w:rPr>
          <w:rFonts w:ascii="Times New Roman" w:hAnsi="Times New Roman" w:cs="Times New Roman"/>
        </w:rPr>
        <w:t xml:space="preserve"> (</w:t>
      </w:r>
      <w:proofErr w:type="spellStart"/>
      <w:r w:rsidR="00B931CA" w:rsidRPr="005F554C">
        <w:rPr>
          <w:rFonts w:ascii="Times New Roman" w:eastAsia="Times New Roman" w:hAnsi="Times New Roman" w:cs="Times New Roman"/>
          <w:lang w:eastAsia="en-US"/>
        </w:rPr>
        <w:t>Kowalke</w:t>
      </w:r>
      <w:proofErr w:type="spellEnd"/>
      <w:r w:rsidR="00B931CA" w:rsidRPr="005F554C">
        <w:rPr>
          <w:rFonts w:ascii="Times New Roman" w:eastAsia="Times New Roman" w:hAnsi="Times New Roman" w:cs="Times New Roman"/>
          <w:lang w:eastAsia="en-US"/>
        </w:rPr>
        <w:t xml:space="preserve">, 2015; Yao &amp; Huang, 2017; </w:t>
      </w:r>
      <w:proofErr w:type="spellStart"/>
      <w:r w:rsidR="00B931CA" w:rsidRPr="005F554C">
        <w:rPr>
          <w:rFonts w:ascii="Times New Roman" w:eastAsia="Times New Roman" w:hAnsi="Times New Roman" w:cs="Times New Roman"/>
          <w:lang w:eastAsia="en-US"/>
        </w:rPr>
        <w:t>Abdollahpouri</w:t>
      </w:r>
      <w:proofErr w:type="spellEnd"/>
      <w:r w:rsidR="00B931CA" w:rsidRPr="005F554C">
        <w:rPr>
          <w:rFonts w:ascii="Times New Roman" w:eastAsia="Times New Roman" w:hAnsi="Times New Roman" w:cs="Times New Roman"/>
          <w:lang w:eastAsia="en-US"/>
        </w:rPr>
        <w:t xml:space="preserve"> et al., 2019)</w:t>
      </w:r>
      <w:r w:rsidR="00B931CA" w:rsidRPr="005F554C">
        <w:rPr>
          <w:rFonts w:ascii="Times New Roman" w:hAnsi="Times New Roman" w:cs="Times New Roman"/>
        </w:rPr>
        <w:t xml:space="preserve">. However, there also many supporters than emphasize their role in enhancing diversity and giving a chance for a </w:t>
      </w:r>
      <w:r w:rsidR="00E149C8" w:rsidRPr="005F554C">
        <w:rPr>
          <w:rFonts w:ascii="Times New Roman" w:hAnsi="Times New Roman" w:cs="Times New Roman"/>
        </w:rPr>
        <w:t xml:space="preserve">less recognised </w:t>
      </w:r>
      <w:r w:rsidR="00B931CA" w:rsidRPr="005F554C">
        <w:rPr>
          <w:rFonts w:ascii="Times New Roman" w:hAnsi="Times New Roman" w:cs="Times New Roman"/>
        </w:rPr>
        <w:t>artists to grow</w:t>
      </w:r>
      <w:r w:rsidR="00E149C8" w:rsidRPr="005F554C">
        <w:rPr>
          <w:rFonts w:ascii="Times New Roman" w:hAnsi="Times New Roman" w:cs="Times New Roman"/>
        </w:rPr>
        <w:t xml:space="preserve"> (</w:t>
      </w:r>
      <w:r w:rsidR="00E149C8" w:rsidRPr="005F554C">
        <w:rPr>
          <w:rFonts w:ascii="Times New Roman" w:eastAsia="Times New Roman" w:hAnsi="Times New Roman" w:cs="Times New Roman"/>
          <w:lang w:eastAsia="en-US"/>
        </w:rPr>
        <w:t>Zhang &amp; Hurley, 2008).</w:t>
      </w:r>
    </w:p>
    <w:p w14:paraId="002F113E" w14:textId="0193F2A5" w:rsidR="00514E0B" w:rsidRDefault="00514E0B" w:rsidP="00514E0B">
      <w:pPr>
        <w:ind w:firstLine="720"/>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There is also another issue concerning the recommendations. The systems are utilizing a basic bias that is attributed to human cognition – </w:t>
      </w:r>
      <w:r w:rsidRPr="005F554C">
        <w:rPr>
          <w:rFonts w:ascii="Times New Roman" w:eastAsia="Times New Roman" w:hAnsi="Times New Roman" w:cs="Times New Roman"/>
          <w:i/>
          <w:iCs/>
          <w:lang w:eastAsia="en-US"/>
        </w:rPr>
        <w:t>we like what we know</w:t>
      </w:r>
      <w:r w:rsidRPr="005F554C">
        <w:rPr>
          <w:rFonts w:ascii="Times New Roman" w:eastAsia="Times New Roman" w:hAnsi="Times New Roman" w:cs="Times New Roman"/>
          <w:lang w:eastAsia="en-US"/>
        </w:rPr>
        <w:t xml:space="preserve"> (</w:t>
      </w:r>
      <w:proofErr w:type="spellStart"/>
      <w:r w:rsidRPr="005F554C">
        <w:rPr>
          <w:rFonts w:ascii="Times New Roman" w:eastAsia="Times New Roman" w:hAnsi="Times New Roman" w:cs="Times New Roman"/>
          <w:lang w:eastAsia="en-US"/>
        </w:rPr>
        <w:t>Bohrn</w:t>
      </w:r>
      <w:proofErr w:type="spellEnd"/>
      <w:r w:rsidRPr="005F554C">
        <w:rPr>
          <w:rFonts w:ascii="Times New Roman" w:eastAsia="Times New Roman" w:hAnsi="Times New Roman" w:cs="Times New Roman"/>
          <w:lang w:eastAsia="en-US"/>
        </w:rPr>
        <w:t xml:space="preserve"> et al., 2013). This means, that people more often want to enjoy art that are acknowledged with, that discover entirely different genres they may eventually like (</w:t>
      </w:r>
      <w:proofErr w:type="spellStart"/>
      <w:r w:rsidRPr="005F554C">
        <w:rPr>
          <w:rFonts w:ascii="Times New Roman" w:eastAsia="Times New Roman" w:hAnsi="Times New Roman" w:cs="Times New Roman"/>
          <w:lang w:eastAsia="en-US"/>
        </w:rPr>
        <w:t>Leder</w:t>
      </w:r>
      <w:proofErr w:type="spellEnd"/>
      <w:r w:rsidRPr="005F554C">
        <w:rPr>
          <w:rFonts w:ascii="Times New Roman" w:eastAsia="Times New Roman" w:hAnsi="Times New Roman" w:cs="Times New Roman"/>
          <w:lang w:eastAsia="en-US"/>
        </w:rPr>
        <w:t xml:space="preserve">, 2001). The desire for the similar and known is so strong, that even without recommendation engines, biased or not, users will end up listening their old, favourite artists and songs. </w:t>
      </w:r>
    </w:p>
    <w:p w14:paraId="371A232E" w14:textId="77777777" w:rsidR="00D35C37" w:rsidRDefault="00D35C37" w:rsidP="00223FE6">
      <w:pPr>
        <w:jc w:val="both"/>
        <w:rPr>
          <w:rFonts w:ascii="Times New Roman" w:eastAsia="Times New Roman" w:hAnsi="Times New Roman" w:cs="Times New Roman"/>
          <w:lang w:eastAsia="en-US"/>
        </w:rPr>
      </w:pPr>
    </w:p>
    <w:p w14:paraId="00C4654B" w14:textId="77777777" w:rsidR="00D35C37" w:rsidRDefault="00D35C37" w:rsidP="00223FE6">
      <w:pPr>
        <w:jc w:val="both"/>
        <w:rPr>
          <w:rFonts w:ascii="Times New Roman" w:eastAsia="Times New Roman" w:hAnsi="Times New Roman" w:cs="Times New Roman"/>
          <w:lang w:eastAsia="en-US"/>
        </w:rPr>
      </w:pPr>
    </w:p>
    <w:p w14:paraId="096EAFF6" w14:textId="77777777" w:rsidR="00D35C37" w:rsidRDefault="00D35C37" w:rsidP="00223FE6">
      <w:pPr>
        <w:jc w:val="both"/>
        <w:rPr>
          <w:rFonts w:ascii="Times New Roman" w:eastAsia="Times New Roman" w:hAnsi="Times New Roman" w:cs="Times New Roman"/>
          <w:lang w:eastAsia="en-US"/>
        </w:rPr>
      </w:pPr>
    </w:p>
    <w:p w14:paraId="76612F4E" w14:textId="77777777" w:rsidR="00D35C37" w:rsidRDefault="00D35C37" w:rsidP="00223FE6">
      <w:pPr>
        <w:jc w:val="both"/>
        <w:rPr>
          <w:rFonts w:ascii="Times New Roman" w:eastAsia="Times New Roman" w:hAnsi="Times New Roman" w:cs="Times New Roman"/>
          <w:lang w:eastAsia="en-US"/>
        </w:rPr>
      </w:pPr>
    </w:p>
    <w:p w14:paraId="43407EF1" w14:textId="77777777" w:rsidR="00D35C37" w:rsidRPr="00223FE6" w:rsidRDefault="00D35C37" w:rsidP="00D35C37">
      <w:pPr>
        <w:jc w:val="both"/>
        <w:rPr>
          <w:rFonts w:ascii="Times New Roman" w:hAnsi="Times New Roman" w:cs="Times New Roman"/>
          <w:lang w:val="en-US"/>
        </w:rPr>
      </w:pPr>
      <w:r w:rsidRPr="00223FE6">
        <w:rPr>
          <w:rFonts w:ascii="Times New Roman" w:hAnsi="Times New Roman" w:cs="Times New Roman"/>
          <w:b/>
          <w:lang w:val="en-US"/>
        </w:rPr>
        <w:lastRenderedPageBreak/>
        <w:t>4. Empirical testing on Last FM data</w:t>
      </w:r>
    </w:p>
    <w:p w14:paraId="574B1EAE" w14:textId="77E4E1A8" w:rsidR="00D35C37" w:rsidRPr="00223FE6" w:rsidRDefault="00D35C37" w:rsidP="00D35C37">
      <w:pPr>
        <w:jc w:val="both"/>
        <w:rPr>
          <w:rFonts w:ascii="Times New Roman" w:hAnsi="Times New Roman" w:cs="Times New Roman"/>
          <w:lang w:val="en-US"/>
        </w:rPr>
      </w:pPr>
      <w:r w:rsidRPr="00223FE6">
        <w:rPr>
          <w:rFonts w:ascii="Times New Roman" w:hAnsi="Times New Roman" w:cs="Times New Roman"/>
          <w:lang w:val="en-US"/>
        </w:rPr>
        <w:t>4.1 Dataset description</w:t>
      </w:r>
    </w:p>
    <w:p w14:paraId="3335246A" w14:textId="28BF93C9" w:rsidR="00D35C37" w:rsidRPr="00223FE6" w:rsidRDefault="00D35C37" w:rsidP="00D35C37">
      <w:pPr>
        <w:jc w:val="both"/>
        <w:rPr>
          <w:rFonts w:ascii="Times New Roman" w:hAnsi="Times New Roman" w:cs="Times New Roman"/>
          <w:lang w:val="en-US"/>
        </w:rPr>
      </w:pPr>
      <w:r w:rsidRPr="00223FE6">
        <w:rPr>
          <w:rFonts w:ascii="Times New Roman" w:hAnsi="Times New Roman" w:cs="Times New Roman"/>
          <w:lang w:val="en-US"/>
        </w:rPr>
        <w:t>The data used in this study was obtained using an open API provided by last.fm site. Last</w:t>
      </w:r>
      <w:r w:rsidR="00223FE6">
        <w:rPr>
          <w:rFonts w:ascii="Times New Roman" w:hAnsi="Times New Roman" w:cs="Times New Roman"/>
          <w:lang w:val="en-US"/>
        </w:rPr>
        <w:t>.</w:t>
      </w:r>
      <w:r w:rsidRPr="00223FE6">
        <w:rPr>
          <w:rFonts w:ascii="Times New Roman" w:hAnsi="Times New Roman" w:cs="Times New Roman"/>
          <w:lang w:val="en-US"/>
        </w:rPr>
        <w:t>fm is a service in which users are able to record music played by them using different services, including Spotify, YouTube, Tidal and others.</w:t>
      </w:r>
    </w:p>
    <w:p w14:paraId="18C2BEAB" w14:textId="3B20168E" w:rsidR="00D35C37" w:rsidRPr="00223FE6" w:rsidRDefault="00D35C37" w:rsidP="00D35C37">
      <w:pPr>
        <w:jc w:val="both"/>
        <w:rPr>
          <w:rFonts w:ascii="Times New Roman" w:hAnsi="Times New Roman" w:cs="Times New Roman"/>
          <w:lang w:val="en-US"/>
        </w:rPr>
      </w:pPr>
      <w:r w:rsidRPr="00223FE6">
        <w:rPr>
          <w:rFonts w:ascii="Times New Roman" w:hAnsi="Times New Roman" w:cs="Times New Roman"/>
          <w:lang w:val="en-US"/>
        </w:rPr>
        <w:t xml:space="preserve">The study was restricted to artists with tag ‘polish’. In total there are 17178 such artists. However, the API has limits for maximum calls for one information type, and thus data about 9998 artists was obtained. Available </w:t>
      </w:r>
      <w:r w:rsidR="00223FE6" w:rsidRPr="00223FE6">
        <w:rPr>
          <w:rFonts w:ascii="Times New Roman" w:hAnsi="Times New Roman" w:cs="Times New Roman"/>
          <w:lang w:val="en-US"/>
        </w:rPr>
        <w:t>information</w:t>
      </w:r>
      <w:r w:rsidRPr="00223FE6">
        <w:rPr>
          <w:rFonts w:ascii="Times New Roman" w:hAnsi="Times New Roman" w:cs="Times New Roman"/>
          <w:lang w:val="en-US"/>
        </w:rPr>
        <w:t xml:space="preserve"> about each artist used in the study are:</w:t>
      </w:r>
    </w:p>
    <w:p w14:paraId="02195687" w14:textId="701674BD" w:rsidR="00D35C37" w:rsidRPr="00223FE6" w:rsidRDefault="00D35C37" w:rsidP="00092362">
      <w:pPr>
        <w:pStyle w:val="Akapitzlist"/>
        <w:numPr>
          <w:ilvl w:val="0"/>
          <w:numId w:val="3"/>
        </w:numPr>
        <w:jc w:val="both"/>
        <w:rPr>
          <w:rFonts w:ascii="Times New Roman" w:hAnsi="Times New Roman" w:cs="Times New Roman"/>
          <w:lang w:val="en-US"/>
        </w:rPr>
      </w:pPr>
      <w:r w:rsidRPr="00223FE6">
        <w:rPr>
          <w:rFonts w:ascii="Times New Roman" w:hAnsi="Times New Roman" w:cs="Times New Roman"/>
          <w:lang w:val="en-US"/>
        </w:rPr>
        <w:t>Artist name</w:t>
      </w:r>
    </w:p>
    <w:p w14:paraId="2119398F" w14:textId="0C3A8073" w:rsidR="00D35C37" w:rsidRPr="00223FE6" w:rsidRDefault="00D35C37" w:rsidP="00092362">
      <w:pPr>
        <w:pStyle w:val="Akapitzlist"/>
        <w:numPr>
          <w:ilvl w:val="0"/>
          <w:numId w:val="3"/>
        </w:numPr>
        <w:jc w:val="both"/>
        <w:rPr>
          <w:rFonts w:ascii="Times New Roman" w:hAnsi="Times New Roman" w:cs="Times New Roman"/>
          <w:lang w:val="en-US"/>
        </w:rPr>
      </w:pPr>
      <w:r w:rsidRPr="00223FE6">
        <w:rPr>
          <w:rFonts w:ascii="Times New Roman" w:hAnsi="Times New Roman" w:cs="Times New Roman"/>
          <w:lang w:val="en-US"/>
        </w:rPr>
        <w:t>Names of 5 most similar artists</w:t>
      </w:r>
    </w:p>
    <w:p w14:paraId="5FC1E57C" w14:textId="15F933C4" w:rsidR="00D35C37" w:rsidRPr="00223FE6" w:rsidRDefault="00D35C37" w:rsidP="00092362">
      <w:pPr>
        <w:pStyle w:val="Akapitzlist"/>
        <w:numPr>
          <w:ilvl w:val="0"/>
          <w:numId w:val="3"/>
        </w:numPr>
        <w:jc w:val="both"/>
        <w:rPr>
          <w:rFonts w:ascii="Times New Roman" w:hAnsi="Times New Roman" w:cs="Times New Roman"/>
          <w:lang w:val="en-US"/>
        </w:rPr>
      </w:pPr>
      <w:r w:rsidRPr="00223FE6">
        <w:rPr>
          <w:rFonts w:ascii="Times New Roman" w:hAnsi="Times New Roman" w:cs="Times New Roman"/>
          <w:lang w:val="en-US"/>
        </w:rPr>
        <w:t>Number of times particular artist was played by all users (playcount)</w:t>
      </w:r>
    </w:p>
    <w:p w14:paraId="2C8DC248" w14:textId="5AC1D1FB" w:rsidR="00D35C37" w:rsidRPr="00223FE6" w:rsidRDefault="00D35C37" w:rsidP="00D35C37">
      <w:pPr>
        <w:jc w:val="both"/>
        <w:rPr>
          <w:rFonts w:ascii="Times New Roman" w:hAnsi="Times New Roman" w:cs="Times New Roman"/>
          <w:lang w:val="en-US"/>
        </w:rPr>
      </w:pPr>
      <w:r w:rsidRPr="00223FE6">
        <w:rPr>
          <w:rFonts w:ascii="Times New Roman" w:hAnsi="Times New Roman" w:cs="Times New Roman"/>
          <w:lang w:val="en-US"/>
        </w:rPr>
        <w:t xml:space="preserve">Names of similar artists were used to construct a directed graph of similarities between artists. To obtain completeness of the graph, names of artists not </w:t>
      </w:r>
      <w:r w:rsidRPr="00223FE6">
        <w:rPr>
          <w:rFonts w:ascii="Times New Roman" w:hAnsi="Times New Roman" w:cs="Times New Roman"/>
          <w:lang w:val="en-US"/>
        </w:rPr>
        <w:t>available</w:t>
      </w:r>
      <w:r w:rsidRPr="00223FE6">
        <w:rPr>
          <w:rFonts w:ascii="Times New Roman" w:hAnsi="Times New Roman" w:cs="Times New Roman"/>
          <w:lang w:val="en-US"/>
        </w:rPr>
        <w:t xml:space="preserve"> in the dataset were completely excluded from the analysis.</w:t>
      </w:r>
    </w:p>
    <w:p w14:paraId="4D04E42A" w14:textId="2161FF5D" w:rsidR="00D35C37" w:rsidRPr="00223FE6" w:rsidRDefault="008D2390" w:rsidP="00D35C37">
      <w:pPr>
        <w:jc w:val="both"/>
        <w:rPr>
          <w:rFonts w:ascii="Times New Roman" w:hAnsi="Times New Roman" w:cs="Times New Roman"/>
          <w:lang w:val="en-US"/>
        </w:rPr>
      </w:pPr>
      <w:r>
        <w:rPr>
          <w:rFonts w:ascii="Times New Roman" w:hAnsi="Times New Roman" w:cs="Times New Roman"/>
          <w:lang w:val="en-US"/>
        </w:rPr>
        <w:t>T</w:t>
      </w:r>
      <w:r w:rsidR="00D35C37" w:rsidRPr="00223FE6">
        <w:rPr>
          <w:rFonts w:ascii="Times New Roman" w:hAnsi="Times New Roman" w:cs="Times New Roman"/>
          <w:lang w:val="en-US"/>
        </w:rPr>
        <w:t xml:space="preserve">able </w:t>
      </w:r>
      <w:r>
        <w:rPr>
          <w:rFonts w:ascii="Times New Roman" w:hAnsi="Times New Roman" w:cs="Times New Roman"/>
          <w:lang w:val="en-US"/>
        </w:rPr>
        <w:t xml:space="preserve">1 </w:t>
      </w:r>
      <w:r w:rsidR="00D35C37" w:rsidRPr="00223FE6">
        <w:rPr>
          <w:rFonts w:ascii="Times New Roman" w:hAnsi="Times New Roman" w:cs="Times New Roman"/>
          <w:lang w:val="en-US"/>
        </w:rPr>
        <w:t>describes the playcount distribution. As can be seen, mean of the distribution is much higher than the median, which indicates a big skew in the data. On the</w:t>
      </w:r>
      <w:r>
        <w:rPr>
          <w:rFonts w:ascii="Times New Roman" w:hAnsi="Times New Roman" w:cs="Times New Roman"/>
          <w:lang w:val="en-US"/>
        </w:rPr>
        <w:t xml:space="preserve"> plot 1 showing the</w:t>
      </w:r>
      <w:r w:rsidR="00D35C37" w:rsidRPr="00223FE6">
        <w:rPr>
          <w:rFonts w:ascii="Times New Roman" w:hAnsi="Times New Roman" w:cs="Times New Roman"/>
          <w:lang w:val="en-US"/>
        </w:rPr>
        <w:t xml:space="preserve"> histogram dependent variable was </w:t>
      </w:r>
      <w:proofErr w:type="spellStart"/>
      <w:r w:rsidR="00D35C37" w:rsidRPr="00223FE6">
        <w:rPr>
          <w:rFonts w:ascii="Times New Roman" w:hAnsi="Times New Roman" w:cs="Times New Roman"/>
          <w:lang w:val="en-US"/>
        </w:rPr>
        <w:t>logarithmed</w:t>
      </w:r>
      <w:proofErr w:type="spellEnd"/>
      <w:r w:rsidR="00D35C37" w:rsidRPr="00223FE6">
        <w:rPr>
          <w:rFonts w:ascii="Times New Roman" w:hAnsi="Times New Roman" w:cs="Times New Roman"/>
          <w:lang w:val="en-US"/>
        </w:rPr>
        <w:t>. Obtained symmetry of the graph indicates exponential distribution.</w:t>
      </w:r>
    </w:p>
    <w:p w14:paraId="5546F17C" w14:textId="77777777" w:rsidR="007C016A" w:rsidRPr="00223FE6" w:rsidRDefault="007C016A" w:rsidP="00D35C37">
      <w:pPr>
        <w:jc w:val="both"/>
        <w:rPr>
          <w:rFonts w:ascii="Times New Roman" w:hAnsi="Times New Roman" w:cs="Times New Roman"/>
          <w:lang w:val="en-US"/>
        </w:rPr>
      </w:pPr>
    </w:p>
    <w:tbl>
      <w:tblPr>
        <w:tblStyle w:val="Tabela-Siatka"/>
        <w:tblW w:w="0" w:type="auto"/>
        <w:tblInd w:w="108" w:type="dxa"/>
        <w:shd w:val="clear" w:color="auto" w:fill="FFFFFF" w:themeFill="background1"/>
        <w:tblLook w:val="04A0" w:firstRow="1" w:lastRow="0" w:firstColumn="1" w:lastColumn="0" w:noHBand="0" w:noVBand="1"/>
      </w:tblPr>
      <w:tblGrid>
        <w:gridCol w:w="1843"/>
        <w:gridCol w:w="3119"/>
      </w:tblGrid>
      <w:tr w:rsidR="00223FE6" w:rsidRPr="00223FE6" w14:paraId="2944BF01" w14:textId="77777777" w:rsidTr="00223FE6">
        <w:tc>
          <w:tcPr>
            <w:tcW w:w="1843" w:type="dxa"/>
            <w:shd w:val="clear" w:color="auto" w:fill="FFFFFF" w:themeFill="background1"/>
            <w:hideMark/>
          </w:tcPr>
          <w:p w14:paraId="58A6AC68" w14:textId="77777777" w:rsidR="00D35C37" w:rsidRPr="00223FE6" w:rsidRDefault="00D35C37" w:rsidP="00D35C37">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No. observations </w:t>
            </w:r>
          </w:p>
        </w:tc>
        <w:tc>
          <w:tcPr>
            <w:tcW w:w="3119" w:type="dxa"/>
            <w:shd w:val="clear" w:color="auto" w:fill="FFFFFF" w:themeFill="background1"/>
            <w:hideMark/>
          </w:tcPr>
          <w:p w14:paraId="0D30EEC5" w14:textId="0E126241" w:rsidR="00D35C37" w:rsidRPr="00223FE6" w:rsidRDefault="00D35C37" w:rsidP="00D35C37">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9</w:t>
            </w:r>
            <w:r w:rsidR="0036347F">
              <w:rPr>
                <w:rFonts w:ascii="Times New Roman" w:eastAsia="Times New Roman" w:hAnsi="Times New Roman" w:cs="Times New Roman"/>
                <w:lang w:val="en-US" w:eastAsia="pl-PL"/>
              </w:rPr>
              <w:t xml:space="preserve"> </w:t>
            </w:r>
            <w:r w:rsidRPr="00223FE6">
              <w:rPr>
                <w:rFonts w:ascii="Times New Roman" w:eastAsia="Times New Roman" w:hAnsi="Times New Roman" w:cs="Times New Roman"/>
                <w:lang w:val="en-US" w:eastAsia="pl-PL"/>
              </w:rPr>
              <w:t xml:space="preserve">998 </w:t>
            </w:r>
          </w:p>
        </w:tc>
      </w:tr>
      <w:tr w:rsidR="00223FE6" w:rsidRPr="00223FE6" w14:paraId="55D4FA01" w14:textId="77777777" w:rsidTr="00223FE6">
        <w:tc>
          <w:tcPr>
            <w:tcW w:w="1843" w:type="dxa"/>
            <w:shd w:val="clear" w:color="auto" w:fill="FFFFFF" w:themeFill="background1"/>
            <w:hideMark/>
          </w:tcPr>
          <w:p w14:paraId="4D604F1F" w14:textId="77777777" w:rsidR="00D35C37" w:rsidRPr="00223FE6" w:rsidRDefault="00D35C37" w:rsidP="00D35C37">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min. </w:t>
            </w:r>
          </w:p>
        </w:tc>
        <w:tc>
          <w:tcPr>
            <w:tcW w:w="3119" w:type="dxa"/>
            <w:shd w:val="clear" w:color="auto" w:fill="FFFFFF" w:themeFill="background1"/>
            <w:hideMark/>
          </w:tcPr>
          <w:p w14:paraId="02C8363A" w14:textId="6EE1900A" w:rsidR="00D35C37" w:rsidRPr="00223FE6" w:rsidRDefault="00D35C37" w:rsidP="00D35C37">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0 </w:t>
            </w:r>
          </w:p>
        </w:tc>
      </w:tr>
      <w:tr w:rsidR="00223FE6" w:rsidRPr="00223FE6" w14:paraId="222E6985" w14:textId="77777777" w:rsidTr="00223FE6">
        <w:tc>
          <w:tcPr>
            <w:tcW w:w="1843" w:type="dxa"/>
            <w:shd w:val="clear" w:color="auto" w:fill="FFFFFF" w:themeFill="background1"/>
            <w:hideMark/>
          </w:tcPr>
          <w:p w14:paraId="6687D546" w14:textId="77777777" w:rsidR="00D35C37" w:rsidRPr="00223FE6" w:rsidRDefault="00D35C37" w:rsidP="00D35C37">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25% quantile </w:t>
            </w:r>
          </w:p>
        </w:tc>
        <w:tc>
          <w:tcPr>
            <w:tcW w:w="3119" w:type="dxa"/>
            <w:shd w:val="clear" w:color="auto" w:fill="FFFFFF" w:themeFill="background1"/>
            <w:hideMark/>
          </w:tcPr>
          <w:p w14:paraId="040DD844" w14:textId="372215D9" w:rsidR="00D35C37" w:rsidRPr="00223FE6" w:rsidRDefault="00D35C37" w:rsidP="00D35C37">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52 </w:t>
            </w:r>
          </w:p>
        </w:tc>
      </w:tr>
      <w:tr w:rsidR="00223FE6" w:rsidRPr="00223FE6" w14:paraId="2612BC98" w14:textId="77777777" w:rsidTr="00223FE6">
        <w:tc>
          <w:tcPr>
            <w:tcW w:w="1843" w:type="dxa"/>
            <w:shd w:val="clear" w:color="auto" w:fill="FFFFFF" w:themeFill="background1"/>
            <w:hideMark/>
          </w:tcPr>
          <w:p w14:paraId="6992CB5C" w14:textId="77777777" w:rsidR="00D35C37" w:rsidRPr="00223FE6" w:rsidRDefault="00D35C37" w:rsidP="00D35C37">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mean </w:t>
            </w:r>
          </w:p>
        </w:tc>
        <w:tc>
          <w:tcPr>
            <w:tcW w:w="3119" w:type="dxa"/>
            <w:shd w:val="clear" w:color="auto" w:fill="FFFFFF" w:themeFill="background1"/>
            <w:hideMark/>
          </w:tcPr>
          <w:p w14:paraId="3F908388" w14:textId="72501CFE" w:rsidR="00D35C37" w:rsidRPr="00223FE6" w:rsidRDefault="00D35C37" w:rsidP="00D35C37">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88</w:t>
            </w:r>
            <w:r w:rsidR="0036347F">
              <w:rPr>
                <w:rFonts w:ascii="Times New Roman" w:eastAsia="Times New Roman" w:hAnsi="Times New Roman" w:cs="Times New Roman"/>
                <w:lang w:val="en-US" w:eastAsia="pl-PL"/>
              </w:rPr>
              <w:t xml:space="preserve"> </w:t>
            </w:r>
            <w:r w:rsidRPr="00223FE6">
              <w:rPr>
                <w:rFonts w:ascii="Times New Roman" w:eastAsia="Times New Roman" w:hAnsi="Times New Roman" w:cs="Times New Roman"/>
                <w:lang w:val="en-US" w:eastAsia="pl-PL"/>
              </w:rPr>
              <w:t xml:space="preserve">865.64 </w:t>
            </w:r>
          </w:p>
        </w:tc>
      </w:tr>
      <w:tr w:rsidR="00223FE6" w:rsidRPr="00223FE6" w14:paraId="4D93043B" w14:textId="77777777" w:rsidTr="00223FE6">
        <w:tc>
          <w:tcPr>
            <w:tcW w:w="1843" w:type="dxa"/>
            <w:shd w:val="clear" w:color="auto" w:fill="FFFFFF" w:themeFill="background1"/>
            <w:hideMark/>
          </w:tcPr>
          <w:p w14:paraId="37D9D1EF" w14:textId="77777777" w:rsidR="00D35C37" w:rsidRPr="00223FE6" w:rsidRDefault="00D35C37" w:rsidP="00D35C37">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50% quantile </w:t>
            </w:r>
          </w:p>
        </w:tc>
        <w:tc>
          <w:tcPr>
            <w:tcW w:w="3119" w:type="dxa"/>
            <w:shd w:val="clear" w:color="auto" w:fill="FFFFFF" w:themeFill="background1"/>
            <w:hideMark/>
          </w:tcPr>
          <w:p w14:paraId="3A5798F0" w14:textId="77777777" w:rsidR="00D35C37" w:rsidRPr="00223FE6" w:rsidRDefault="00D35C37" w:rsidP="00D35C37">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553.50 </w:t>
            </w:r>
          </w:p>
        </w:tc>
      </w:tr>
      <w:tr w:rsidR="00223FE6" w:rsidRPr="00223FE6" w14:paraId="2ACAD3C3" w14:textId="77777777" w:rsidTr="00223FE6">
        <w:tc>
          <w:tcPr>
            <w:tcW w:w="1843" w:type="dxa"/>
            <w:shd w:val="clear" w:color="auto" w:fill="FFFFFF" w:themeFill="background1"/>
            <w:hideMark/>
          </w:tcPr>
          <w:p w14:paraId="1C162B7F" w14:textId="77777777" w:rsidR="00D35C37" w:rsidRPr="00223FE6" w:rsidRDefault="00D35C37" w:rsidP="00D35C37">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75% quantile </w:t>
            </w:r>
          </w:p>
        </w:tc>
        <w:tc>
          <w:tcPr>
            <w:tcW w:w="3119" w:type="dxa"/>
            <w:shd w:val="clear" w:color="auto" w:fill="FFFFFF" w:themeFill="background1"/>
            <w:hideMark/>
          </w:tcPr>
          <w:p w14:paraId="198F555F" w14:textId="0675441F" w:rsidR="00D35C37" w:rsidRPr="00223FE6" w:rsidRDefault="00D35C37" w:rsidP="00D35C37">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4</w:t>
            </w:r>
            <w:r w:rsidR="0036347F">
              <w:rPr>
                <w:rFonts w:ascii="Times New Roman" w:eastAsia="Times New Roman" w:hAnsi="Times New Roman" w:cs="Times New Roman"/>
                <w:lang w:val="en-US" w:eastAsia="pl-PL"/>
              </w:rPr>
              <w:t xml:space="preserve"> </w:t>
            </w:r>
            <w:r w:rsidRPr="00223FE6">
              <w:rPr>
                <w:rFonts w:ascii="Times New Roman" w:eastAsia="Times New Roman" w:hAnsi="Times New Roman" w:cs="Times New Roman"/>
                <w:lang w:val="en-US" w:eastAsia="pl-PL"/>
              </w:rPr>
              <w:t xml:space="preserve">652.75 </w:t>
            </w:r>
          </w:p>
        </w:tc>
      </w:tr>
      <w:tr w:rsidR="00223FE6" w:rsidRPr="00223FE6" w14:paraId="35F7900B" w14:textId="77777777" w:rsidTr="00223FE6">
        <w:tc>
          <w:tcPr>
            <w:tcW w:w="1843" w:type="dxa"/>
            <w:shd w:val="clear" w:color="auto" w:fill="FFFFFF" w:themeFill="background1"/>
            <w:hideMark/>
          </w:tcPr>
          <w:p w14:paraId="422AA6CC" w14:textId="77777777" w:rsidR="00D35C37" w:rsidRPr="00223FE6" w:rsidRDefault="00D35C37" w:rsidP="00D35C37">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max </w:t>
            </w:r>
          </w:p>
        </w:tc>
        <w:tc>
          <w:tcPr>
            <w:tcW w:w="3119" w:type="dxa"/>
            <w:shd w:val="clear" w:color="auto" w:fill="FFFFFF" w:themeFill="background1"/>
            <w:hideMark/>
          </w:tcPr>
          <w:p w14:paraId="794DBA78" w14:textId="669E2B61" w:rsidR="00D35C37" w:rsidRPr="00223FE6" w:rsidRDefault="00D35C37" w:rsidP="00D35C37">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34</w:t>
            </w:r>
            <w:r w:rsidR="0036347F">
              <w:rPr>
                <w:rFonts w:ascii="Times New Roman" w:eastAsia="Times New Roman" w:hAnsi="Times New Roman" w:cs="Times New Roman"/>
                <w:lang w:val="en-US" w:eastAsia="pl-PL"/>
              </w:rPr>
              <w:t xml:space="preserve"> </w:t>
            </w:r>
            <w:r w:rsidRPr="00223FE6">
              <w:rPr>
                <w:rFonts w:ascii="Times New Roman" w:eastAsia="Times New Roman" w:hAnsi="Times New Roman" w:cs="Times New Roman"/>
                <w:lang w:val="en-US" w:eastAsia="pl-PL"/>
              </w:rPr>
              <w:t>745</w:t>
            </w:r>
            <w:r w:rsidR="0036347F">
              <w:rPr>
                <w:rFonts w:ascii="Times New Roman" w:eastAsia="Times New Roman" w:hAnsi="Times New Roman" w:cs="Times New Roman"/>
                <w:lang w:val="en-US" w:eastAsia="pl-PL"/>
              </w:rPr>
              <w:t xml:space="preserve"> </w:t>
            </w:r>
            <w:r w:rsidRPr="00223FE6">
              <w:rPr>
                <w:rFonts w:ascii="Times New Roman" w:eastAsia="Times New Roman" w:hAnsi="Times New Roman" w:cs="Times New Roman"/>
                <w:lang w:val="en-US" w:eastAsia="pl-PL"/>
              </w:rPr>
              <w:t xml:space="preserve">306 </w:t>
            </w:r>
          </w:p>
        </w:tc>
      </w:tr>
      <w:tr w:rsidR="00223FE6" w:rsidRPr="00223FE6" w14:paraId="0B263090" w14:textId="77777777" w:rsidTr="00223FE6">
        <w:tc>
          <w:tcPr>
            <w:tcW w:w="1843" w:type="dxa"/>
            <w:shd w:val="clear" w:color="auto" w:fill="FFFFFF" w:themeFill="background1"/>
            <w:hideMark/>
          </w:tcPr>
          <w:p w14:paraId="755DD8F9" w14:textId="4ECCAB98" w:rsidR="00D35C37" w:rsidRPr="00223FE6" w:rsidRDefault="007C016A" w:rsidP="00D35C37">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Standard dev.</w:t>
            </w:r>
          </w:p>
        </w:tc>
        <w:tc>
          <w:tcPr>
            <w:tcW w:w="3119" w:type="dxa"/>
            <w:shd w:val="clear" w:color="auto" w:fill="FFFFFF" w:themeFill="background1"/>
            <w:hideMark/>
          </w:tcPr>
          <w:p w14:paraId="2C59C6A3" w14:textId="5CF3188E" w:rsidR="00D35C37" w:rsidRPr="00223FE6" w:rsidRDefault="00D35C37" w:rsidP="007C016A">
            <w:pPr>
              <w:keepNext/>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873</w:t>
            </w:r>
            <w:r w:rsidR="0036347F">
              <w:rPr>
                <w:rFonts w:ascii="Times New Roman" w:eastAsia="Times New Roman" w:hAnsi="Times New Roman" w:cs="Times New Roman"/>
                <w:lang w:val="en-US" w:eastAsia="pl-PL"/>
              </w:rPr>
              <w:t xml:space="preserve"> </w:t>
            </w:r>
            <w:r w:rsidRPr="00223FE6">
              <w:rPr>
                <w:rFonts w:ascii="Times New Roman" w:eastAsia="Times New Roman" w:hAnsi="Times New Roman" w:cs="Times New Roman"/>
                <w:lang w:val="en-US" w:eastAsia="pl-PL"/>
              </w:rPr>
              <w:t xml:space="preserve">056.77 </w:t>
            </w:r>
          </w:p>
        </w:tc>
      </w:tr>
    </w:tbl>
    <w:p w14:paraId="79380C93" w14:textId="77777777" w:rsidR="00092362" w:rsidRPr="00223FE6" w:rsidRDefault="00092362" w:rsidP="00092362">
      <w:pPr>
        <w:pStyle w:val="Legenda"/>
        <w:rPr>
          <w:lang w:val="en-US"/>
        </w:rPr>
      </w:pPr>
    </w:p>
    <w:p w14:paraId="026733C1" w14:textId="46672BA5" w:rsidR="007C016A" w:rsidRPr="00223FE6" w:rsidRDefault="007C016A" w:rsidP="00092362">
      <w:pPr>
        <w:pStyle w:val="Legenda"/>
        <w:rPr>
          <w:lang w:val="en-US"/>
        </w:rPr>
      </w:pPr>
      <w:r w:rsidRPr="00223FE6">
        <w:rPr>
          <w:lang w:val="en-US"/>
        </w:rPr>
        <w:t xml:space="preserve">Table </w:t>
      </w:r>
      <w:r w:rsidRPr="00223FE6">
        <w:rPr>
          <w:lang w:val="en-US"/>
        </w:rPr>
        <w:fldChar w:fldCharType="begin"/>
      </w:r>
      <w:r w:rsidRPr="00223FE6">
        <w:rPr>
          <w:lang w:val="en-US"/>
        </w:rPr>
        <w:instrText xml:space="preserve"> SEQ Table \* ARABIC </w:instrText>
      </w:r>
      <w:r w:rsidRPr="00223FE6">
        <w:rPr>
          <w:lang w:val="en-US"/>
        </w:rPr>
        <w:fldChar w:fldCharType="separate"/>
      </w:r>
      <w:r w:rsidR="00092362" w:rsidRPr="00223FE6">
        <w:rPr>
          <w:noProof/>
          <w:lang w:val="en-US"/>
        </w:rPr>
        <w:t>1</w:t>
      </w:r>
      <w:r w:rsidRPr="00223FE6">
        <w:rPr>
          <w:lang w:val="en-US"/>
        </w:rPr>
        <w:fldChar w:fldCharType="end"/>
      </w:r>
      <w:r w:rsidRPr="00223FE6">
        <w:rPr>
          <w:lang w:val="en-US"/>
        </w:rPr>
        <w:t>. Basic statistics of playcount variable.</w:t>
      </w:r>
    </w:p>
    <w:p w14:paraId="76476A0C" w14:textId="77777777" w:rsidR="00092362" w:rsidRPr="00223FE6" w:rsidRDefault="00092362" w:rsidP="00092362">
      <w:pPr>
        <w:rPr>
          <w:lang w:val="en-US"/>
        </w:rPr>
      </w:pPr>
    </w:p>
    <w:p w14:paraId="436F88EB" w14:textId="77777777" w:rsidR="007C016A" w:rsidRPr="00223FE6" w:rsidRDefault="007C016A" w:rsidP="007C016A">
      <w:pPr>
        <w:keepNext/>
        <w:jc w:val="both"/>
        <w:rPr>
          <w:lang w:val="en-US"/>
        </w:rPr>
      </w:pPr>
      <w:r w:rsidRPr="00223FE6">
        <w:rPr>
          <w:rFonts w:ascii="Times New Roman" w:hAnsi="Times New Roman" w:cs="Times New Roman"/>
          <w:noProof/>
          <w:lang w:val="en-US" w:eastAsia="pl-PL"/>
        </w:rPr>
        <w:drawing>
          <wp:inline distT="0" distB="0" distL="0" distR="0" wp14:anchorId="2340357F" wp14:editId="1AEF1BAA">
            <wp:extent cx="3090550" cy="2207536"/>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atuszelanski\Desktop\last_fm_micro-master\09_plots_md_files\figure-html\unnamed-chunk-3-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90550" cy="2207536"/>
                    </a:xfrm>
                    <a:prstGeom prst="rect">
                      <a:avLst/>
                    </a:prstGeom>
                    <a:noFill/>
                    <a:ln>
                      <a:noFill/>
                    </a:ln>
                  </pic:spPr>
                </pic:pic>
              </a:graphicData>
            </a:graphic>
          </wp:inline>
        </w:drawing>
      </w:r>
    </w:p>
    <w:p w14:paraId="58A17332" w14:textId="6AF9358F" w:rsidR="00D35C37" w:rsidRPr="00223FE6" w:rsidRDefault="007C016A" w:rsidP="00092362">
      <w:pPr>
        <w:pStyle w:val="Legenda"/>
        <w:rPr>
          <w:noProof/>
          <w:lang w:val="en-US"/>
        </w:rPr>
      </w:pPr>
      <w:r w:rsidRPr="00223FE6">
        <w:rPr>
          <w:lang w:val="en-US"/>
        </w:rPr>
        <w:t xml:space="preserve">Plot </w:t>
      </w:r>
      <w:r w:rsidRPr="00223FE6">
        <w:rPr>
          <w:lang w:val="en-US"/>
        </w:rPr>
        <w:fldChar w:fldCharType="begin"/>
      </w:r>
      <w:r w:rsidRPr="00223FE6">
        <w:rPr>
          <w:lang w:val="en-US"/>
        </w:rPr>
        <w:instrText xml:space="preserve"> SEQ Plot \* ARABIC </w:instrText>
      </w:r>
      <w:r w:rsidRPr="00223FE6">
        <w:rPr>
          <w:lang w:val="en-US"/>
        </w:rPr>
        <w:fldChar w:fldCharType="separate"/>
      </w:r>
      <w:r w:rsidR="00092362" w:rsidRPr="00223FE6">
        <w:rPr>
          <w:noProof/>
          <w:lang w:val="en-US"/>
        </w:rPr>
        <w:t>1</w:t>
      </w:r>
      <w:r w:rsidRPr="00223FE6">
        <w:rPr>
          <w:lang w:val="en-US"/>
        </w:rPr>
        <w:fldChar w:fldCharType="end"/>
      </w:r>
      <w:r w:rsidRPr="00223FE6">
        <w:rPr>
          <w:lang w:val="en-US"/>
        </w:rPr>
        <w:t>. Histogram of playcount variable</w:t>
      </w:r>
      <w:r w:rsidRPr="00223FE6">
        <w:rPr>
          <w:noProof/>
          <w:lang w:val="en-US"/>
        </w:rPr>
        <w:t xml:space="preserve"> (logarithmed)</w:t>
      </w:r>
    </w:p>
    <w:p w14:paraId="5557E41D" w14:textId="77777777" w:rsidR="00092362" w:rsidRPr="00223FE6" w:rsidRDefault="00092362" w:rsidP="00092362">
      <w:pPr>
        <w:rPr>
          <w:lang w:val="en-US"/>
        </w:rPr>
      </w:pPr>
    </w:p>
    <w:p w14:paraId="27D70015" w14:textId="77777777" w:rsidR="00092362" w:rsidRPr="00223FE6" w:rsidRDefault="00092362" w:rsidP="00092362">
      <w:pPr>
        <w:rPr>
          <w:lang w:val="en-US"/>
        </w:rPr>
      </w:pPr>
    </w:p>
    <w:p w14:paraId="1C52B24E" w14:textId="05627A45" w:rsidR="00D35C37" w:rsidRPr="00223FE6" w:rsidRDefault="00D35C37" w:rsidP="00D35C37">
      <w:pPr>
        <w:jc w:val="both"/>
        <w:rPr>
          <w:rFonts w:ascii="Times New Roman" w:hAnsi="Times New Roman" w:cs="Times New Roman"/>
          <w:lang w:val="en-US"/>
        </w:rPr>
      </w:pPr>
      <w:r w:rsidRPr="00223FE6">
        <w:rPr>
          <w:rFonts w:ascii="Times New Roman" w:hAnsi="Times New Roman" w:cs="Times New Roman"/>
          <w:lang w:val="en-US"/>
        </w:rPr>
        <w:t>4.2</w:t>
      </w:r>
      <w:r w:rsidRPr="00223FE6">
        <w:rPr>
          <w:rFonts w:ascii="Times New Roman" w:hAnsi="Times New Roman" w:cs="Times New Roman"/>
          <w:lang w:val="en-US"/>
        </w:rPr>
        <w:t xml:space="preserve"> Methods</w:t>
      </w:r>
    </w:p>
    <w:p w14:paraId="62D47E12" w14:textId="77777777"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As shown by Chung and Cox (1994), the Yule distribution provides a pretty reasonable fit to CD sales data. This distribution arises from a process which is defined as follows:</w:t>
      </w:r>
    </w:p>
    <w:p w14:paraId="0CF55AA0" w14:textId="77777777"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For each subsequent agent:</w:t>
      </w:r>
    </w:p>
    <w:p w14:paraId="3BA256AF" w14:textId="24D20406"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1.With probability p, go to random artist, with probabilities proportional to previous playcounts for given artist. This is often called the “snowball” part.</w:t>
      </w:r>
    </w:p>
    <w:p w14:paraId="5DE45801" w14:textId="27F115C0"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2.With probability 1-p, go to random artist, with equal probabilities. This part is for introducing randomness, as with p=1 first chosen artist would get all the listeners.</w:t>
      </w:r>
    </w:p>
    <w:p w14:paraId="1C1115CD" w14:textId="77777777"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Improved algorithm proposed by us takes into account a structure of the similarities between artists provided by recommendation engine. It is defined as follows:</w:t>
      </w:r>
    </w:p>
    <w:p w14:paraId="567E217A" w14:textId="1BE6AAB6"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1.</w:t>
      </w:r>
      <w:r w:rsidR="00223FE6">
        <w:rPr>
          <w:rFonts w:ascii="Times New Roman" w:hAnsi="Times New Roman" w:cs="Times New Roman"/>
          <w:lang w:val="en-US"/>
        </w:rPr>
        <w:t xml:space="preserve"> </w:t>
      </w:r>
      <w:r w:rsidRPr="00223FE6">
        <w:rPr>
          <w:rFonts w:ascii="Times New Roman" w:hAnsi="Times New Roman" w:cs="Times New Roman"/>
          <w:lang w:val="en-US"/>
        </w:rPr>
        <w:t xml:space="preserve">For each agent randomly select a </w:t>
      </w:r>
      <w:r w:rsidR="00223FE6" w:rsidRPr="00223FE6">
        <w:rPr>
          <w:rFonts w:ascii="Times New Roman" w:hAnsi="Times New Roman" w:cs="Times New Roman"/>
          <w:lang w:val="en-US"/>
        </w:rPr>
        <w:t>vertex</w:t>
      </w:r>
      <w:r w:rsidRPr="00223FE6">
        <w:rPr>
          <w:rFonts w:ascii="Times New Roman" w:hAnsi="Times New Roman" w:cs="Times New Roman"/>
          <w:lang w:val="en-US"/>
        </w:rPr>
        <w:t xml:space="preserve"> of the graph (artist). Increment the playcount for each artist by number of agents who have chosen it.</w:t>
      </w:r>
    </w:p>
    <w:p w14:paraId="3FD73484" w14:textId="2E1CA4AF"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2.</w:t>
      </w:r>
      <w:r w:rsidR="00223FE6">
        <w:rPr>
          <w:rFonts w:ascii="Times New Roman" w:hAnsi="Times New Roman" w:cs="Times New Roman"/>
          <w:lang w:val="en-US"/>
        </w:rPr>
        <w:t xml:space="preserve"> </w:t>
      </w:r>
      <w:r w:rsidRPr="00223FE6">
        <w:rPr>
          <w:rFonts w:ascii="Times New Roman" w:hAnsi="Times New Roman" w:cs="Times New Roman"/>
          <w:lang w:val="en-US"/>
        </w:rPr>
        <w:t>In next steps make each agent do one of the following actions:</w:t>
      </w:r>
    </w:p>
    <w:p w14:paraId="3E0674B5" w14:textId="5895427C" w:rsidR="007C016A" w:rsidRPr="00223FE6" w:rsidRDefault="007C016A" w:rsidP="00223FE6">
      <w:pPr>
        <w:pStyle w:val="Akapitzlist"/>
        <w:numPr>
          <w:ilvl w:val="0"/>
          <w:numId w:val="4"/>
        </w:numPr>
        <w:jc w:val="both"/>
        <w:rPr>
          <w:rFonts w:ascii="Times New Roman" w:hAnsi="Times New Roman" w:cs="Times New Roman"/>
          <w:lang w:val="en-US"/>
        </w:rPr>
      </w:pPr>
      <w:r w:rsidRPr="00223FE6">
        <w:rPr>
          <w:rFonts w:ascii="Times New Roman" w:hAnsi="Times New Roman" w:cs="Times New Roman"/>
          <w:lang w:val="en-US"/>
        </w:rPr>
        <w:t xml:space="preserve">With probability p, go to random </w:t>
      </w:r>
      <w:r w:rsidR="00223FE6" w:rsidRPr="00223FE6">
        <w:rPr>
          <w:rFonts w:ascii="Times New Roman" w:hAnsi="Times New Roman" w:cs="Times New Roman"/>
          <w:lang w:val="en-US"/>
        </w:rPr>
        <w:t>vertex</w:t>
      </w:r>
      <w:r w:rsidRPr="00223FE6">
        <w:rPr>
          <w:rFonts w:ascii="Times New Roman" w:hAnsi="Times New Roman" w:cs="Times New Roman"/>
          <w:lang w:val="en-US"/>
        </w:rPr>
        <w:t xml:space="preserve">, with probabilities proportional to previous playcounts for given </w:t>
      </w:r>
      <w:r w:rsidR="00223FE6" w:rsidRPr="00223FE6">
        <w:rPr>
          <w:rFonts w:ascii="Times New Roman" w:hAnsi="Times New Roman" w:cs="Times New Roman"/>
          <w:lang w:val="en-US"/>
        </w:rPr>
        <w:t>vertex</w:t>
      </w:r>
      <w:r w:rsidRPr="00223FE6">
        <w:rPr>
          <w:rFonts w:ascii="Times New Roman" w:hAnsi="Times New Roman" w:cs="Times New Roman"/>
          <w:lang w:val="en-US"/>
        </w:rPr>
        <w:t>. This is the same as the “snowball” part in Yule process.</w:t>
      </w:r>
    </w:p>
    <w:p w14:paraId="18B82BE8" w14:textId="71247F49" w:rsidR="007C016A" w:rsidRPr="00223FE6" w:rsidRDefault="007C016A" w:rsidP="00223FE6">
      <w:pPr>
        <w:pStyle w:val="Akapitzlist"/>
        <w:numPr>
          <w:ilvl w:val="0"/>
          <w:numId w:val="4"/>
        </w:numPr>
        <w:jc w:val="both"/>
        <w:rPr>
          <w:rFonts w:ascii="Times New Roman" w:hAnsi="Times New Roman" w:cs="Times New Roman"/>
          <w:lang w:val="en-US"/>
        </w:rPr>
      </w:pPr>
      <w:r w:rsidRPr="00223FE6">
        <w:rPr>
          <w:rFonts w:ascii="Times New Roman" w:hAnsi="Times New Roman" w:cs="Times New Roman"/>
          <w:lang w:val="en-US"/>
        </w:rPr>
        <w:t xml:space="preserve">With probability 1-p, go to </w:t>
      </w:r>
      <w:proofErr w:type="spellStart"/>
      <w:r w:rsidR="00223FE6" w:rsidRPr="00223FE6">
        <w:rPr>
          <w:rFonts w:ascii="Times New Roman" w:hAnsi="Times New Roman" w:cs="Times New Roman"/>
          <w:lang w:val="en-US"/>
        </w:rPr>
        <w:t>neighbouring</w:t>
      </w:r>
      <w:proofErr w:type="spellEnd"/>
      <w:r w:rsidRPr="00223FE6">
        <w:rPr>
          <w:rFonts w:ascii="Times New Roman" w:hAnsi="Times New Roman" w:cs="Times New Roman"/>
          <w:lang w:val="en-US"/>
        </w:rPr>
        <w:t xml:space="preserve"> </w:t>
      </w:r>
      <w:r w:rsidR="00223FE6" w:rsidRPr="00223FE6">
        <w:rPr>
          <w:rFonts w:ascii="Times New Roman" w:hAnsi="Times New Roman" w:cs="Times New Roman"/>
          <w:lang w:val="en-US"/>
        </w:rPr>
        <w:t>vertex</w:t>
      </w:r>
      <w:r w:rsidRPr="00223FE6">
        <w:rPr>
          <w:rFonts w:ascii="Times New Roman" w:hAnsi="Times New Roman" w:cs="Times New Roman"/>
          <w:lang w:val="en-US"/>
        </w:rPr>
        <w:t xml:space="preserve"> (similar artist) to previously chosen one. If the artist from previous step does not have any </w:t>
      </w:r>
      <w:proofErr w:type="spellStart"/>
      <w:r w:rsidR="00223FE6" w:rsidRPr="00223FE6">
        <w:rPr>
          <w:rFonts w:ascii="Times New Roman" w:hAnsi="Times New Roman" w:cs="Times New Roman"/>
          <w:lang w:val="en-US"/>
        </w:rPr>
        <w:t>neighbouring</w:t>
      </w:r>
      <w:proofErr w:type="spellEnd"/>
      <w:r w:rsidRPr="00223FE6">
        <w:rPr>
          <w:rFonts w:ascii="Times New Roman" w:hAnsi="Times New Roman" w:cs="Times New Roman"/>
          <w:lang w:val="en-US"/>
        </w:rPr>
        <w:t xml:space="preserve"> </w:t>
      </w:r>
      <w:r w:rsidR="00223FE6" w:rsidRPr="00223FE6">
        <w:rPr>
          <w:rFonts w:ascii="Times New Roman" w:hAnsi="Times New Roman" w:cs="Times New Roman"/>
          <w:lang w:val="en-US"/>
        </w:rPr>
        <w:t>vertex</w:t>
      </w:r>
      <w:r w:rsidRPr="00223FE6">
        <w:rPr>
          <w:rFonts w:ascii="Times New Roman" w:hAnsi="Times New Roman" w:cs="Times New Roman"/>
          <w:lang w:val="en-US"/>
        </w:rPr>
        <w:t>, go to random one (without any weighting).</w:t>
      </w:r>
    </w:p>
    <w:p w14:paraId="6C792930" w14:textId="20341778" w:rsidR="007C016A" w:rsidRPr="00223FE6" w:rsidRDefault="007C016A" w:rsidP="00223FE6">
      <w:pPr>
        <w:pStyle w:val="Akapitzlist"/>
        <w:numPr>
          <w:ilvl w:val="0"/>
          <w:numId w:val="4"/>
        </w:numPr>
        <w:jc w:val="both"/>
        <w:rPr>
          <w:rFonts w:ascii="Times New Roman" w:hAnsi="Times New Roman" w:cs="Times New Roman"/>
          <w:lang w:val="en-US"/>
        </w:rPr>
      </w:pPr>
      <w:r w:rsidRPr="00223FE6">
        <w:rPr>
          <w:rFonts w:ascii="Times New Roman" w:hAnsi="Times New Roman" w:cs="Times New Roman"/>
          <w:lang w:val="en-US"/>
        </w:rPr>
        <w:t xml:space="preserve">For each </w:t>
      </w:r>
      <w:r w:rsidR="00223FE6" w:rsidRPr="00223FE6">
        <w:rPr>
          <w:rFonts w:ascii="Times New Roman" w:hAnsi="Times New Roman" w:cs="Times New Roman"/>
          <w:lang w:val="en-US"/>
        </w:rPr>
        <w:t>vertex</w:t>
      </w:r>
      <w:r w:rsidRPr="00223FE6">
        <w:rPr>
          <w:rFonts w:ascii="Times New Roman" w:hAnsi="Times New Roman" w:cs="Times New Roman"/>
          <w:lang w:val="en-US"/>
        </w:rPr>
        <w:t xml:space="preserve"> selected, increment the playcount for each artist by number of agents who have chosen it.</w:t>
      </w:r>
    </w:p>
    <w:p w14:paraId="7F2E0255" w14:textId="77777777" w:rsidR="007C016A" w:rsidRPr="00223FE6" w:rsidRDefault="007C016A" w:rsidP="00092362">
      <w:pPr>
        <w:pStyle w:val="Legenda"/>
        <w:rPr>
          <w:sz w:val="24"/>
          <w:szCs w:val="24"/>
          <w:lang w:val="en-US"/>
        </w:rPr>
      </w:pPr>
      <w:r w:rsidRPr="00223FE6">
        <w:rPr>
          <w:sz w:val="24"/>
          <w:szCs w:val="24"/>
          <w:lang w:val="en-US"/>
        </w:rPr>
        <w:t>This simulation is designed to test if the recommendation system provided by last.fm site is contribution to some artists being exceptionally popular. An intuition behind this is that popular artists are more often recommended as similar to inspected one, as the popularity bias exists.</w:t>
      </w:r>
    </w:p>
    <w:p w14:paraId="231C664D" w14:textId="09752B7E"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 xml:space="preserve">Results of the simulations were then compared to empirical distribution of playcounts. Distributions were compared using quantile-quantile plots, empirical distribution being the base one. As a reference, Yule distribution was fitted using maximum-likelihood estimation. Fitting the </w:t>
      </w:r>
      <w:r w:rsidR="00223FE6">
        <w:rPr>
          <w:rFonts w:ascii="Times New Roman" w:hAnsi="Times New Roman" w:cs="Times New Roman"/>
          <w:lang w:val="en-US"/>
        </w:rPr>
        <w:t>Y</w:t>
      </w:r>
      <w:r w:rsidRPr="00223FE6">
        <w:rPr>
          <w:rFonts w:ascii="Times New Roman" w:hAnsi="Times New Roman" w:cs="Times New Roman"/>
          <w:lang w:val="en-US"/>
        </w:rPr>
        <w:t xml:space="preserve">ule distribution using MLE does not give an information about underlying p. To obtain the estimate, we have simulated the above process using 100 000 steps and 10 000 artists (same number as in the empirical data). This distribution </w:t>
      </w:r>
      <w:r w:rsidRPr="00223FE6">
        <w:rPr>
          <w:rFonts w:ascii="Times New Roman" w:hAnsi="Times New Roman" w:cs="Times New Roman"/>
          <w:lang w:val="en-US"/>
        </w:rPr>
        <w:lastRenderedPageBreak/>
        <w:t>was used by Chung and Cox (1994) for obtaining reasonable estimation of stardom distribution.</w:t>
      </w:r>
    </w:p>
    <w:p w14:paraId="138D4F59" w14:textId="5F4FF470"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 xml:space="preserve">More formal tests of goodness of fit to the dataset were also provided. A widely popular choice for comparing two arbitrary distributions is a </w:t>
      </w:r>
      <w:proofErr w:type="spellStart"/>
      <w:r w:rsidRPr="00223FE6">
        <w:rPr>
          <w:rFonts w:ascii="Times New Roman" w:hAnsi="Times New Roman" w:cs="Times New Roman"/>
          <w:lang w:val="en-US"/>
        </w:rPr>
        <w:t>Kolmorogov-Smirnof</w:t>
      </w:r>
      <w:proofErr w:type="spellEnd"/>
      <w:r w:rsidRPr="00223FE6">
        <w:rPr>
          <w:rFonts w:ascii="Times New Roman" w:hAnsi="Times New Roman" w:cs="Times New Roman"/>
          <w:lang w:val="en-US"/>
        </w:rPr>
        <w:t xml:space="preserve"> test. However, for this particular case (stardom </w:t>
      </w:r>
      <w:r w:rsidR="00092362" w:rsidRPr="00223FE6">
        <w:rPr>
          <w:rFonts w:ascii="Times New Roman" w:hAnsi="Times New Roman" w:cs="Times New Roman"/>
          <w:lang w:val="en-US"/>
        </w:rPr>
        <w:t>modelling</w:t>
      </w:r>
      <w:r w:rsidRPr="00223FE6">
        <w:rPr>
          <w:rFonts w:ascii="Times New Roman" w:hAnsi="Times New Roman" w:cs="Times New Roman"/>
          <w:lang w:val="en-US"/>
        </w:rPr>
        <w:t>) important information is contained in the upper tail. For such distributions, Anderson-Darling test is more sufficient (Chung and Cox, 1994), and thus was also used.</w:t>
      </w:r>
    </w:p>
    <w:p w14:paraId="4BFCB3D4" w14:textId="2A617A50" w:rsidR="007C016A" w:rsidRPr="00223FE6" w:rsidRDefault="007C016A" w:rsidP="007C016A">
      <w:pPr>
        <w:jc w:val="both"/>
        <w:rPr>
          <w:rFonts w:ascii="Times New Roman" w:hAnsi="Times New Roman" w:cs="Times New Roman"/>
          <w:lang w:val="en-US"/>
        </w:rPr>
      </w:pPr>
      <w:r w:rsidRPr="00223FE6">
        <w:rPr>
          <w:rFonts w:ascii="Times New Roman" w:hAnsi="Times New Roman" w:cs="Times New Roman"/>
          <w:lang w:val="en-US"/>
        </w:rPr>
        <w:t xml:space="preserve">In this study, R packages </w:t>
      </w:r>
      <w:proofErr w:type="spellStart"/>
      <w:r w:rsidRPr="00223FE6">
        <w:rPr>
          <w:rFonts w:ascii="Times New Roman" w:hAnsi="Times New Roman" w:cs="Times New Roman"/>
          <w:i/>
          <w:lang w:val="en-US"/>
        </w:rPr>
        <w:t>igraph</w:t>
      </w:r>
      <w:proofErr w:type="spellEnd"/>
      <w:r w:rsidRPr="00223FE6">
        <w:rPr>
          <w:rFonts w:ascii="Times New Roman" w:hAnsi="Times New Roman" w:cs="Times New Roman"/>
          <w:i/>
          <w:lang w:val="en-US"/>
        </w:rPr>
        <w:t xml:space="preserve">, </w:t>
      </w:r>
      <w:proofErr w:type="spellStart"/>
      <w:r w:rsidRPr="00223FE6">
        <w:rPr>
          <w:rFonts w:ascii="Times New Roman" w:hAnsi="Times New Roman" w:cs="Times New Roman"/>
          <w:i/>
          <w:lang w:val="en-US"/>
        </w:rPr>
        <w:t>tidyverse</w:t>
      </w:r>
      <w:proofErr w:type="spellEnd"/>
      <w:r w:rsidRPr="00223FE6">
        <w:rPr>
          <w:rFonts w:ascii="Times New Roman" w:hAnsi="Times New Roman" w:cs="Times New Roman"/>
          <w:i/>
          <w:lang w:val="en-US"/>
        </w:rPr>
        <w:t xml:space="preserve">, </w:t>
      </w:r>
      <w:proofErr w:type="spellStart"/>
      <w:r w:rsidRPr="00223FE6">
        <w:rPr>
          <w:rFonts w:ascii="Times New Roman" w:hAnsi="Times New Roman" w:cs="Times New Roman"/>
          <w:i/>
          <w:lang w:val="en-US"/>
        </w:rPr>
        <w:t>fitdistrplus</w:t>
      </w:r>
      <w:proofErr w:type="spellEnd"/>
      <w:r w:rsidRPr="00223FE6">
        <w:rPr>
          <w:rFonts w:ascii="Times New Roman" w:hAnsi="Times New Roman" w:cs="Times New Roman"/>
          <w:i/>
          <w:lang w:val="en-US"/>
        </w:rPr>
        <w:t xml:space="preserve">, </w:t>
      </w:r>
      <w:proofErr w:type="spellStart"/>
      <w:r w:rsidRPr="00223FE6">
        <w:rPr>
          <w:rFonts w:ascii="Times New Roman" w:hAnsi="Times New Roman" w:cs="Times New Roman"/>
          <w:i/>
          <w:lang w:val="en-US"/>
        </w:rPr>
        <w:t>gamlss.dist</w:t>
      </w:r>
      <w:proofErr w:type="spellEnd"/>
      <w:r w:rsidRPr="00223FE6">
        <w:rPr>
          <w:rFonts w:ascii="Times New Roman" w:hAnsi="Times New Roman" w:cs="Times New Roman"/>
          <w:lang w:val="en-US"/>
        </w:rPr>
        <w:t xml:space="preserve"> were used</w:t>
      </w:r>
      <w:r w:rsidR="00092362" w:rsidRPr="00223FE6">
        <w:rPr>
          <w:rStyle w:val="Odwoaniedokomentarza"/>
          <w:lang w:val="en-US"/>
        </w:rPr>
        <w:commentReference w:id="37"/>
      </w:r>
      <w:r w:rsidR="00092362" w:rsidRPr="00223FE6">
        <w:rPr>
          <w:rFonts w:ascii="Times New Roman" w:hAnsi="Times New Roman" w:cs="Times New Roman"/>
          <w:lang w:val="en-US"/>
        </w:rPr>
        <w:t>.</w:t>
      </w:r>
    </w:p>
    <w:p w14:paraId="7093337B" w14:textId="77777777" w:rsidR="007C016A" w:rsidRPr="00223FE6" w:rsidRDefault="007C016A" w:rsidP="007C016A">
      <w:pPr>
        <w:jc w:val="both"/>
        <w:rPr>
          <w:rFonts w:ascii="Times New Roman" w:hAnsi="Times New Roman" w:cs="Times New Roman"/>
          <w:lang w:val="en-US"/>
        </w:rPr>
      </w:pPr>
    </w:p>
    <w:p w14:paraId="2984DC93" w14:textId="727EFAD7" w:rsidR="00D35C37" w:rsidRPr="00223FE6" w:rsidRDefault="00D35C37" w:rsidP="00D35C37">
      <w:pPr>
        <w:jc w:val="both"/>
        <w:rPr>
          <w:rFonts w:ascii="Times New Roman" w:hAnsi="Times New Roman" w:cs="Times New Roman"/>
          <w:lang w:val="en-US"/>
        </w:rPr>
      </w:pPr>
      <w:r w:rsidRPr="00223FE6">
        <w:rPr>
          <w:rFonts w:ascii="Times New Roman" w:hAnsi="Times New Roman" w:cs="Times New Roman"/>
          <w:lang w:val="en-US"/>
        </w:rPr>
        <w:t>4.</w:t>
      </w:r>
      <w:r w:rsidR="007C016A" w:rsidRPr="00223FE6">
        <w:rPr>
          <w:rFonts w:ascii="Times New Roman" w:hAnsi="Times New Roman" w:cs="Times New Roman"/>
          <w:lang w:val="en-US"/>
        </w:rPr>
        <w:t>3</w:t>
      </w:r>
      <w:r w:rsidRPr="00223FE6">
        <w:rPr>
          <w:rFonts w:ascii="Times New Roman" w:hAnsi="Times New Roman" w:cs="Times New Roman"/>
          <w:lang w:val="en-US"/>
        </w:rPr>
        <w:t xml:space="preserve"> Results</w:t>
      </w:r>
    </w:p>
    <w:p w14:paraId="6E31A235" w14:textId="099BEEC7" w:rsidR="007C016A" w:rsidRPr="00223FE6" w:rsidRDefault="007C016A" w:rsidP="007C016A">
      <w:pPr>
        <w:jc w:val="both"/>
        <w:rPr>
          <w:rFonts w:ascii="Times New Roman" w:eastAsia="Times New Roman" w:hAnsi="Times New Roman" w:cs="Times New Roman"/>
          <w:lang w:val="en-US" w:eastAsia="en-US"/>
        </w:rPr>
      </w:pPr>
      <w:r w:rsidRPr="00223FE6">
        <w:rPr>
          <w:rFonts w:ascii="Times New Roman" w:eastAsia="Times New Roman" w:hAnsi="Times New Roman" w:cs="Times New Roman"/>
          <w:lang w:val="en-US" w:eastAsia="en-US"/>
        </w:rPr>
        <w:t>In all simulations using graph structure, constant number of agents and number of steps were used, set at 10 000 and 50, respectively. After 50 steps the distribution of playcounts was not changing substantially anymore. Probability of selecting random popular artist p was initially tested for p = 0.1, 0.2, …, 1. After this procedure, quantile-quantile plot analysis has shown that reasonable p&lt; 0.1.</w:t>
      </w:r>
    </w:p>
    <w:p w14:paraId="0128AE3D" w14:textId="77777777" w:rsidR="007C016A" w:rsidRPr="00223FE6" w:rsidRDefault="007C016A" w:rsidP="007C016A">
      <w:pPr>
        <w:jc w:val="both"/>
        <w:rPr>
          <w:rFonts w:ascii="Times New Roman" w:eastAsia="Times New Roman" w:hAnsi="Times New Roman" w:cs="Times New Roman"/>
          <w:lang w:val="en-US" w:eastAsia="en-US"/>
        </w:rPr>
      </w:pPr>
      <w:r w:rsidRPr="00223FE6">
        <w:rPr>
          <w:rFonts w:ascii="Times New Roman" w:eastAsia="Times New Roman" w:hAnsi="Times New Roman" w:cs="Times New Roman"/>
          <w:lang w:val="en-US" w:eastAsia="en-US"/>
        </w:rPr>
        <w:t>Value of parameter mu describing Yule distribution obtained through maximum likelihood estimation was 1898.96.</w:t>
      </w:r>
    </w:p>
    <w:p w14:paraId="10B10BB1" w14:textId="6F122C87" w:rsidR="007C016A" w:rsidRPr="00223FE6" w:rsidRDefault="007C016A" w:rsidP="007C016A">
      <w:pPr>
        <w:jc w:val="both"/>
        <w:rPr>
          <w:rFonts w:ascii="Times New Roman" w:eastAsia="Times New Roman" w:hAnsi="Times New Roman" w:cs="Times New Roman"/>
          <w:lang w:val="en-US" w:eastAsia="en-US"/>
        </w:rPr>
      </w:pPr>
      <w:r w:rsidRPr="00223FE6">
        <w:rPr>
          <w:rFonts w:ascii="Times New Roman" w:eastAsia="Times New Roman" w:hAnsi="Times New Roman" w:cs="Times New Roman"/>
          <w:lang w:val="en-US" w:eastAsia="en-US"/>
        </w:rPr>
        <w:t xml:space="preserve">Parameters of K-S test and Anderson-Darling are shown in the table. </w:t>
      </w:r>
      <w:r w:rsidR="00223FE6">
        <w:rPr>
          <w:rFonts w:ascii="Times New Roman" w:eastAsia="Times New Roman" w:hAnsi="Times New Roman" w:cs="Times New Roman"/>
          <w:lang w:val="en-US" w:eastAsia="en-US"/>
        </w:rPr>
        <w:t>B</w:t>
      </w:r>
      <w:r w:rsidRPr="00223FE6">
        <w:rPr>
          <w:rFonts w:ascii="Times New Roman" w:eastAsia="Times New Roman" w:hAnsi="Times New Roman" w:cs="Times New Roman"/>
          <w:lang w:val="en-US" w:eastAsia="en-US"/>
        </w:rPr>
        <w:t xml:space="preserve">oth tests reject the </w:t>
      </w:r>
      <w:r w:rsidR="00092362" w:rsidRPr="00223FE6">
        <w:rPr>
          <w:rFonts w:ascii="Times New Roman" w:eastAsia="Times New Roman" w:hAnsi="Times New Roman" w:cs="Times New Roman"/>
          <w:lang w:val="en-US" w:eastAsia="en-US"/>
        </w:rPr>
        <w:t>hypothesis</w:t>
      </w:r>
      <w:r w:rsidRPr="00223FE6">
        <w:rPr>
          <w:rFonts w:ascii="Times New Roman" w:eastAsia="Times New Roman" w:hAnsi="Times New Roman" w:cs="Times New Roman"/>
          <w:lang w:val="en-US" w:eastAsia="en-US"/>
        </w:rPr>
        <w:t xml:space="preserve"> that an algorithm proposed above is generating the same distribution as empirical data. The same is true for testing against Yule distribution. In all 4 cases, p-value is close to 0. However, both using K-S and A-D test, the test statistics are higher for Yule distribution than for simulation. In both tests it means that a process proposed above has marginally better explanatory power.</w:t>
      </w:r>
    </w:p>
    <w:p w14:paraId="262A82AF" w14:textId="77777777" w:rsidR="007C016A" w:rsidRPr="00223FE6" w:rsidRDefault="007C016A" w:rsidP="007C016A">
      <w:pPr>
        <w:jc w:val="both"/>
        <w:rPr>
          <w:rFonts w:ascii="Times New Roman" w:eastAsia="Times New Roman" w:hAnsi="Times New Roman" w:cs="Times New Roman"/>
          <w:lang w:val="en-US" w:eastAsia="en-US"/>
        </w:rPr>
      </w:pPr>
    </w:p>
    <w:tbl>
      <w:tblPr>
        <w:tblStyle w:val="Tabela-Siatka"/>
        <w:tblW w:w="0" w:type="auto"/>
        <w:tblLayout w:type="fixed"/>
        <w:tblLook w:val="04A0" w:firstRow="1" w:lastRow="0" w:firstColumn="1" w:lastColumn="0" w:noHBand="0" w:noVBand="1"/>
      </w:tblPr>
      <w:tblGrid>
        <w:gridCol w:w="1951"/>
        <w:gridCol w:w="1134"/>
        <w:gridCol w:w="992"/>
        <w:gridCol w:w="993"/>
        <w:tblGridChange w:id="38">
          <w:tblGrid>
            <w:gridCol w:w="1951"/>
            <w:gridCol w:w="1134"/>
            <w:gridCol w:w="992"/>
            <w:gridCol w:w="993"/>
          </w:tblGrid>
        </w:tblGridChange>
      </w:tblGrid>
      <w:tr w:rsidR="008D2390" w:rsidRPr="00223FE6" w14:paraId="0B82EE7A" w14:textId="77777777" w:rsidTr="008D2390">
        <w:tc>
          <w:tcPr>
            <w:tcW w:w="1951" w:type="dxa"/>
            <w:shd w:val="clear" w:color="auto" w:fill="auto"/>
            <w:hideMark/>
          </w:tcPr>
          <w:p w14:paraId="1E54D719" w14:textId="67AAACBC" w:rsidR="007C016A" w:rsidRPr="00223FE6" w:rsidRDefault="007C016A" w:rsidP="007C016A">
            <w:pPr>
              <w:rPr>
                <w:rFonts w:ascii="Times New Roman" w:eastAsia="Times New Roman" w:hAnsi="Times New Roman" w:cs="Times New Roman"/>
                <w:b/>
                <w:bCs/>
                <w:lang w:val="en-US" w:eastAsia="pl-PL"/>
              </w:rPr>
            </w:pPr>
            <w:r w:rsidRPr="00223FE6">
              <w:rPr>
                <w:rFonts w:ascii="Times New Roman" w:eastAsia="Times New Roman" w:hAnsi="Times New Roman" w:cs="Times New Roman"/>
                <w:b/>
                <w:bCs/>
                <w:lang w:val="en-US" w:eastAsia="pl-PL"/>
              </w:rPr>
              <w:t>Test type</w:t>
            </w:r>
          </w:p>
        </w:tc>
        <w:tc>
          <w:tcPr>
            <w:tcW w:w="1134" w:type="dxa"/>
            <w:shd w:val="clear" w:color="auto" w:fill="auto"/>
            <w:hideMark/>
          </w:tcPr>
          <w:p w14:paraId="37CC8A43" w14:textId="4F9FC7EA" w:rsidR="007C016A" w:rsidRPr="00223FE6" w:rsidRDefault="007C016A" w:rsidP="007C016A">
            <w:pPr>
              <w:jc w:val="right"/>
              <w:rPr>
                <w:rFonts w:ascii="Times New Roman" w:eastAsia="Times New Roman" w:hAnsi="Times New Roman" w:cs="Times New Roman"/>
                <w:b/>
                <w:bCs/>
                <w:lang w:val="en-US" w:eastAsia="pl-PL"/>
              </w:rPr>
            </w:pPr>
            <w:r w:rsidRPr="00223FE6">
              <w:rPr>
                <w:rFonts w:ascii="Times New Roman" w:eastAsia="Times New Roman" w:hAnsi="Times New Roman" w:cs="Times New Roman"/>
                <w:b/>
                <w:bCs/>
                <w:lang w:val="en-US" w:eastAsia="pl-PL"/>
              </w:rPr>
              <w:t xml:space="preserve">Statistic </w:t>
            </w:r>
          </w:p>
        </w:tc>
        <w:tc>
          <w:tcPr>
            <w:tcW w:w="992" w:type="dxa"/>
            <w:shd w:val="clear" w:color="auto" w:fill="auto"/>
            <w:hideMark/>
          </w:tcPr>
          <w:p w14:paraId="3CE0FE50" w14:textId="77777777" w:rsidR="007C016A" w:rsidRPr="00223FE6" w:rsidRDefault="007C016A" w:rsidP="007C016A">
            <w:pPr>
              <w:jc w:val="right"/>
              <w:rPr>
                <w:rFonts w:ascii="Times New Roman" w:eastAsia="Times New Roman" w:hAnsi="Times New Roman" w:cs="Times New Roman"/>
                <w:b/>
                <w:bCs/>
                <w:lang w:val="en-US" w:eastAsia="pl-PL"/>
              </w:rPr>
            </w:pPr>
            <w:proofErr w:type="spellStart"/>
            <w:r w:rsidRPr="00223FE6">
              <w:rPr>
                <w:rFonts w:ascii="Times New Roman" w:eastAsia="Times New Roman" w:hAnsi="Times New Roman" w:cs="Times New Roman"/>
                <w:b/>
                <w:bCs/>
                <w:lang w:val="en-US" w:eastAsia="pl-PL"/>
              </w:rPr>
              <w:t>p.value</w:t>
            </w:r>
            <w:proofErr w:type="spellEnd"/>
            <w:r w:rsidRPr="00223FE6">
              <w:rPr>
                <w:rFonts w:ascii="Times New Roman" w:eastAsia="Times New Roman" w:hAnsi="Times New Roman" w:cs="Times New Roman"/>
                <w:b/>
                <w:bCs/>
                <w:lang w:val="en-US" w:eastAsia="pl-PL"/>
              </w:rPr>
              <w:t xml:space="preserve"> </w:t>
            </w:r>
          </w:p>
        </w:tc>
        <w:tc>
          <w:tcPr>
            <w:tcW w:w="993" w:type="dxa"/>
            <w:shd w:val="clear" w:color="auto" w:fill="auto"/>
            <w:hideMark/>
          </w:tcPr>
          <w:p w14:paraId="1E8911F7" w14:textId="0A622682" w:rsidR="007C016A" w:rsidRPr="00223FE6" w:rsidRDefault="007C016A" w:rsidP="007C016A">
            <w:pPr>
              <w:rPr>
                <w:rFonts w:ascii="Times New Roman" w:eastAsia="Times New Roman" w:hAnsi="Times New Roman" w:cs="Times New Roman"/>
                <w:b/>
                <w:bCs/>
                <w:lang w:val="en-US" w:eastAsia="pl-PL"/>
              </w:rPr>
            </w:pPr>
            <w:r w:rsidRPr="00223FE6">
              <w:rPr>
                <w:rFonts w:ascii="Times New Roman" w:eastAsia="Times New Roman" w:hAnsi="Times New Roman" w:cs="Times New Roman"/>
                <w:b/>
                <w:bCs/>
                <w:lang w:val="en-US" w:eastAsia="pl-PL"/>
              </w:rPr>
              <w:t xml:space="preserve">Result </w:t>
            </w:r>
          </w:p>
        </w:tc>
      </w:tr>
      <w:tr w:rsidR="008D2390" w:rsidRPr="00223FE6" w14:paraId="4EAA3695" w14:textId="77777777" w:rsidTr="008D2390">
        <w:tc>
          <w:tcPr>
            <w:tcW w:w="1951" w:type="dxa"/>
            <w:shd w:val="clear" w:color="auto" w:fill="auto"/>
            <w:hideMark/>
          </w:tcPr>
          <w:p w14:paraId="524E8682" w14:textId="77777777" w:rsidR="007C016A" w:rsidRPr="00223FE6" w:rsidRDefault="007C016A" w:rsidP="007C016A">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Compared to simulation </w:t>
            </w:r>
          </w:p>
        </w:tc>
        <w:tc>
          <w:tcPr>
            <w:tcW w:w="1134" w:type="dxa"/>
            <w:shd w:val="clear" w:color="auto" w:fill="auto"/>
            <w:hideMark/>
          </w:tcPr>
          <w:p w14:paraId="298B046A" w14:textId="20D7DD80" w:rsidR="007C016A" w:rsidRPr="00223FE6" w:rsidRDefault="007C016A" w:rsidP="008D2390">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0.327</w:t>
            </w:r>
            <w:r w:rsidR="008D2390">
              <w:rPr>
                <w:rFonts w:ascii="Times New Roman" w:eastAsia="Times New Roman" w:hAnsi="Times New Roman" w:cs="Times New Roman"/>
                <w:lang w:val="en-US" w:eastAsia="pl-PL"/>
              </w:rPr>
              <w:t>7</w:t>
            </w:r>
            <w:r w:rsidRPr="00223FE6">
              <w:rPr>
                <w:rFonts w:ascii="Times New Roman" w:eastAsia="Times New Roman" w:hAnsi="Times New Roman" w:cs="Times New Roman"/>
                <w:lang w:val="en-US" w:eastAsia="pl-PL"/>
              </w:rPr>
              <w:t xml:space="preserve"> </w:t>
            </w:r>
          </w:p>
        </w:tc>
        <w:tc>
          <w:tcPr>
            <w:tcW w:w="992" w:type="dxa"/>
            <w:shd w:val="clear" w:color="auto" w:fill="auto"/>
            <w:hideMark/>
          </w:tcPr>
          <w:p w14:paraId="55353285" w14:textId="77777777" w:rsidR="007C016A" w:rsidRPr="00223FE6" w:rsidRDefault="007C016A" w:rsidP="007C016A">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0 </w:t>
            </w:r>
          </w:p>
        </w:tc>
        <w:tc>
          <w:tcPr>
            <w:tcW w:w="993" w:type="dxa"/>
            <w:shd w:val="clear" w:color="auto" w:fill="auto"/>
            <w:hideMark/>
          </w:tcPr>
          <w:p w14:paraId="74DFF440" w14:textId="77777777" w:rsidR="007C016A" w:rsidRPr="00223FE6" w:rsidRDefault="007C016A" w:rsidP="007C016A">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reject </w:t>
            </w:r>
          </w:p>
        </w:tc>
      </w:tr>
      <w:tr w:rsidR="008D2390" w:rsidRPr="00223FE6" w14:paraId="552572C0" w14:textId="77777777" w:rsidTr="008D2390">
        <w:tc>
          <w:tcPr>
            <w:tcW w:w="1951" w:type="dxa"/>
            <w:shd w:val="clear" w:color="auto" w:fill="auto"/>
            <w:hideMark/>
          </w:tcPr>
          <w:p w14:paraId="6712BBCC" w14:textId="77777777" w:rsidR="007C016A" w:rsidRPr="00223FE6" w:rsidRDefault="007C016A" w:rsidP="007C016A">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Compared to Yule distribution </w:t>
            </w:r>
          </w:p>
        </w:tc>
        <w:tc>
          <w:tcPr>
            <w:tcW w:w="1134" w:type="dxa"/>
            <w:shd w:val="clear" w:color="auto" w:fill="auto"/>
            <w:hideMark/>
          </w:tcPr>
          <w:p w14:paraId="54BB7B9E" w14:textId="3DA7156A" w:rsidR="007C016A" w:rsidRPr="00223FE6" w:rsidRDefault="007C016A" w:rsidP="008D2390">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0.419</w:t>
            </w:r>
            <w:r w:rsidR="008D2390">
              <w:rPr>
                <w:rFonts w:ascii="Times New Roman" w:eastAsia="Times New Roman" w:hAnsi="Times New Roman" w:cs="Times New Roman"/>
                <w:lang w:val="en-US" w:eastAsia="pl-PL"/>
              </w:rPr>
              <w:t>7</w:t>
            </w:r>
            <w:r w:rsidRPr="00223FE6">
              <w:rPr>
                <w:rFonts w:ascii="Times New Roman" w:eastAsia="Times New Roman" w:hAnsi="Times New Roman" w:cs="Times New Roman"/>
                <w:lang w:val="en-US" w:eastAsia="pl-PL"/>
              </w:rPr>
              <w:t xml:space="preserve"> </w:t>
            </w:r>
          </w:p>
        </w:tc>
        <w:tc>
          <w:tcPr>
            <w:tcW w:w="992" w:type="dxa"/>
            <w:shd w:val="clear" w:color="auto" w:fill="auto"/>
            <w:hideMark/>
          </w:tcPr>
          <w:p w14:paraId="37823590" w14:textId="77777777" w:rsidR="007C016A" w:rsidRPr="00223FE6" w:rsidRDefault="007C016A" w:rsidP="007C016A">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0 </w:t>
            </w:r>
          </w:p>
        </w:tc>
        <w:tc>
          <w:tcPr>
            <w:tcW w:w="993" w:type="dxa"/>
            <w:shd w:val="clear" w:color="auto" w:fill="auto"/>
            <w:hideMark/>
          </w:tcPr>
          <w:p w14:paraId="194DB500" w14:textId="77777777" w:rsidR="007C016A" w:rsidRPr="00223FE6" w:rsidRDefault="007C016A" w:rsidP="00092362">
            <w:pPr>
              <w:keepNex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reject </w:t>
            </w:r>
          </w:p>
        </w:tc>
      </w:tr>
    </w:tbl>
    <w:p w14:paraId="17420952" w14:textId="216BC417" w:rsidR="007C016A" w:rsidRPr="00223FE6" w:rsidRDefault="00092362" w:rsidP="007C016A">
      <w:pPr>
        <w:jc w:val="both"/>
        <w:rPr>
          <w:rFonts w:ascii="Times New Roman" w:hAnsi="Times New Roman" w:cs="Times New Roman"/>
          <w:sz w:val="20"/>
          <w:szCs w:val="20"/>
          <w:lang w:val="en-US"/>
        </w:rPr>
      </w:pPr>
      <w:r w:rsidRPr="00223FE6">
        <w:rPr>
          <w:rFonts w:ascii="Times New Roman" w:hAnsi="Times New Roman" w:cs="Times New Roman"/>
          <w:sz w:val="20"/>
          <w:szCs w:val="20"/>
          <w:lang w:val="en-US"/>
        </w:rPr>
        <w:t xml:space="preserve">Table </w:t>
      </w:r>
      <w:r w:rsidRPr="00223FE6">
        <w:rPr>
          <w:rFonts w:ascii="Times New Roman" w:hAnsi="Times New Roman" w:cs="Times New Roman"/>
          <w:sz w:val="20"/>
          <w:szCs w:val="20"/>
          <w:lang w:val="en-US"/>
        </w:rPr>
        <w:fldChar w:fldCharType="begin"/>
      </w:r>
      <w:r w:rsidRPr="00223FE6">
        <w:rPr>
          <w:rFonts w:ascii="Times New Roman" w:hAnsi="Times New Roman" w:cs="Times New Roman"/>
          <w:sz w:val="20"/>
          <w:szCs w:val="20"/>
          <w:lang w:val="en-US"/>
        </w:rPr>
        <w:instrText xml:space="preserve"> SEQ Table \* ARABIC </w:instrText>
      </w:r>
      <w:r w:rsidRPr="00223FE6">
        <w:rPr>
          <w:rFonts w:ascii="Times New Roman" w:hAnsi="Times New Roman" w:cs="Times New Roman"/>
          <w:sz w:val="20"/>
          <w:szCs w:val="20"/>
          <w:lang w:val="en-US"/>
        </w:rPr>
        <w:fldChar w:fldCharType="separate"/>
      </w:r>
      <w:r w:rsidRPr="00223FE6">
        <w:rPr>
          <w:rFonts w:ascii="Times New Roman" w:hAnsi="Times New Roman" w:cs="Times New Roman"/>
          <w:sz w:val="20"/>
          <w:szCs w:val="20"/>
          <w:lang w:val="en-US"/>
        </w:rPr>
        <w:t>2</w:t>
      </w:r>
      <w:r w:rsidRPr="00223FE6">
        <w:rPr>
          <w:rFonts w:ascii="Times New Roman" w:hAnsi="Times New Roman" w:cs="Times New Roman"/>
          <w:sz w:val="20"/>
          <w:szCs w:val="20"/>
          <w:lang w:val="en-US"/>
        </w:rPr>
        <w:fldChar w:fldCharType="end"/>
      </w:r>
      <w:r w:rsidRPr="00223FE6">
        <w:rPr>
          <w:rFonts w:ascii="Times New Roman" w:hAnsi="Times New Roman" w:cs="Times New Roman"/>
          <w:sz w:val="20"/>
          <w:szCs w:val="20"/>
          <w:lang w:val="en-US"/>
        </w:rPr>
        <w:t>. K-S test</w:t>
      </w:r>
    </w:p>
    <w:p w14:paraId="77C57BFB" w14:textId="77777777" w:rsidR="00223FE6" w:rsidRPr="00223FE6" w:rsidRDefault="00223FE6" w:rsidP="007C016A">
      <w:pPr>
        <w:jc w:val="both"/>
        <w:rPr>
          <w:rFonts w:ascii="Times New Roman" w:hAnsi="Times New Roman" w:cs="Times New Roman"/>
          <w:sz w:val="20"/>
          <w:szCs w:val="20"/>
          <w:lang w:val="en-US"/>
        </w:rPr>
      </w:pPr>
    </w:p>
    <w:tbl>
      <w:tblPr>
        <w:tblStyle w:val="Tabela-Siatka"/>
        <w:tblW w:w="0" w:type="auto"/>
        <w:tblLook w:val="04A0" w:firstRow="1" w:lastRow="0" w:firstColumn="1" w:lastColumn="0" w:noHBand="0" w:noVBand="1"/>
      </w:tblPr>
      <w:tblGrid>
        <w:gridCol w:w="2222"/>
        <w:gridCol w:w="1043"/>
        <w:gridCol w:w="957"/>
        <w:gridCol w:w="870"/>
        <w:tblGridChange w:id="39">
          <w:tblGrid>
            <w:gridCol w:w="2222"/>
            <w:gridCol w:w="1043"/>
            <w:gridCol w:w="957"/>
            <w:gridCol w:w="870"/>
          </w:tblGrid>
        </w:tblGridChange>
      </w:tblGrid>
      <w:tr w:rsidR="007C016A" w:rsidRPr="00223FE6" w14:paraId="779AC6C9" w14:textId="77777777" w:rsidTr="007C016A">
        <w:tc>
          <w:tcPr>
            <w:tcW w:w="0" w:type="auto"/>
            <w:hideMark/>
          </w:tcPr>
          <w:p w14:paraId="2E878653" w14:textId="34AAF892" w:rsidR="007C016A" w:rsidRPr="00223FE6" w:rsidRDefault="007C016A" w:rsidP="007C016A">
            <w:pPr>
              <w:rPr>
                <w:rFonts w:ascii="Times New Roman" w:eastAsia="Times New Roman" w:hAnsi="Times New Roman" w:cs="Times New Roman"/>
                <w:b/>
                <w:bCs/>
                <w:lang w:val="en-US" w:eastAsia="pl-PL"/>
              </w:rPr>
            </w:pPr>
            <w:r w:rsidRPr="00223FE6">
              <w:rPr>
                <w:rFonts w:ascii="Times New Roman" w:eastAsia="Times New Roman" w:hAnsi="Times New Roman" w:cs="Times New Roman"/>
                <w:b/>
                <w:bCs/>
                <w:lang w:val="en-US" w:eastAsia="pl-PL"/>
              </w:rPr>
              <w:t>Test type</w:t>
            </w:r>
          </w:p>
        </w:tc>
        <w:tc>
          <w:tcPr>
            <w:tcW w:w="0" w:type="auto"/>
            <w:hideMark/>
          </w:tcPr>
          <w:p w14:paraId="2038F346" w14:textId="3A07900C" w:rsidR="007C016A" w:rsidRPr="00223FE6" w:rsidRDefault="007C016A" w:rsidP="007C016A">
            <w:pPr>
              <w:jc w:val="right"/>
              <w:rPr>
                <w:rFonts w:ascii="Times New Roman" w:eastAsia="Times New Roman" w:hAnsi="Times New Roman" w:cs="Times New Roman"/>
                <w:b/>
                <w:bCs/>
                <w:lang w:val="en-US" w:eastAsia="pl-PL"/>
              </w:rPr>
            </w:pPr>
            <w:r w:rsidRPr="00223FE6">
              <w:rPr>
                <w:rFonts w:ascii="Times New Roman" w:eastAsia="Times New Roman" w:hAnsi="Times New Roman" w:cs="Times New Roman"/>
                <w:b/>
                <w:bCs/>
                <w:lang w:val="en-US" w:eastAsia="pl-PL"/>
              </w:rPr>
              <w:t xml:space="preserve">Statistic </w:t>
            </w:r>
          </w:p>
        </w:tc>
        <w:tc>
          <w:tcPr>
            <w:tcW w:w="0" w:type="auto"/>
            <w:hideMark/>
          </w:tcPr>
          <w:p w14:paraId="43D98518" w14:textId="77777777" w:rsidR="007C016A" w:rsidRPr="00223FE6" w:rsidRDefault="007C016A" w:rsidP="007C016A">
            <w:pPr>
              <w:jc w:val="right"/>
              <w:rPr>
                <w:rFonts w:ascii="Times New Roman" w:eastAsia="Times New Roman" w:hAnsi="Times New Roman" w:cs="Times New Roman"/>
                <w:b/>
                <w:bCs/>
                <w:lang w:val="en-US" w:eastAsia="pl-PL"/>
              </w:rPr>
            </w:pPr>
            <w:proofErr w:type="spellStart"/>
            <w:r w:rsidRPr="00223FE6">
              <w:rPr>
                <w:rFonts w:ascii="Times New Roman" w:eastAsia="Times New Roman" w:hAnsi="Times New Roman" w:cs="Times New Roman"/>
                <w:b/>
                <w:bCs/>
                <w:lang w:val="en-US" w:eastAsia="pl-PL"/>
              </w:rPr>
              <w:t>p.value</w:t>
            </w:r>
            <w:proofErr w:type="spellEnd"/>
            <w:r w:rsidRPr="00223FE6">
              <w:rPr>
                <w:rFonts w:ascii="Times New Roman" w:eastAsia="Times New Roman" w:hAnsi="Times New Roman" w:cs="Times New Roman"/>
                <w:b/>
                <w:bCs/>
                <w:lang w:val="en-US" w:eastAsia="pl-PL"/>
              </w:rPr>
              <w:t xml:space="preserve"> </w:t>
            </w:r>
          </w:p>
        </w:tc>
        <w:tc>
          <w:tcPr>
            <w:tcW w:w="0" w:type="auto"/>
            <w:hideMark/>
          </w:tcPr>
          <w:p w14:paraId="0AD3BA32" w14:textId="326A4745" w:rsidR="007C016A" w:rsidRPr="00223FE6" w:rsidRDefault="007C016A" w:rsidP="007C016A">
            <w:pPr>
              <w:rPr>
                <w:rFonts w:ascii="Times New Roman" w:eastAsia="Times New Roman" w:hAnsi="Times New Roman" w:cs="Times New Roman"/>
                <w:b/>
                <w:bCs/>
                <w:lang w:val="en-US" w:eastAsia="pl-PL"/>
              </w:rPr>
            </w:pPr>
            <w:r w:rsidRPr="00223FE6">
              <w:rPr>
                <w:rFonts w:ascii="Times New Roman" w:eastAsia="Times New Roman" w:hAnsi="Times New Roman" w:cs="Times New Roman"/>
                <w:b/>
                <w:bCs/>
                <w:lang w:val="en-US" w:eastAsia="pl-PL"/>
              </w:rPr>
              <w:t xml:space="preserve">Result </w:t>
            </w:r>
          </w:p>
        </w:tc>
      </w:tr>
      <w:tr w:rsidR="007C016A" w:rsidRPr="00223FE6" w14:paraId="1E80E9C0" w14:textId="77777777" w:rsidTr="007C016A">
        <w:tc>
          <w:tcPr>
            <w:tcW w:w="0" w:type="auto"/>
            <w:hideMark/>
          </w:tcPr>
          <w:p w14:paraId="43B19C0C" w14:textId="77777777" w:rsidR="007C016A" w:rsidRPr="00223FE6" w:rsidRDefault="007C016A" w:rsidP="007C016A">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Compared to simulation </w:t>
            </w:r>
          </w:p>
        </w:tc>
        <w:tc>
          <w:tcPr>
            <w:tcW w:w="0" w:type="auto"/>
            <w:hideMark/>
          </w:tcPr>
          <w:p w14:paraId="0FBC5653" w14:textId="77777777" w:rsidR="007C016A" w:rsidRPr="00223FE6" w:rsidRDefault="007C016A" w:rsidP="007C016A">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355.12 </w:t>
            </w:r>
          </w:p>
        </w:tc>
        <w:tc>
          <w:tcPr>
            <w:tcW w:w="0" w:type="auto"/>
            <w:hideMark/>
          </w:tcPr>
          <w:p w14:paraId="47485916" w14:textId="77777777" w:rsidR="007C016A" w:rsidRPr="00223FE6" w:rsidRDefault="007C016A" w:rsidP="007C016A">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0 </w:t>
            </w:r>
          </w:p>
        </w:tc>
        <w:tc>
          <w:tcPr>
            <w:tcW w:w="0" w:type="auto"/>
            <w:hideMark/>
          </w:tcPr>
          <w:p w14:paraId="3D8E7DE7" w14:textId="77777777" w:rsidR="007C016A" w:rsidRPr="00223FE6" w:rsidRDefault="007C016A" w:rsidP="007C016A">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reject </w:t>
            </w:r>
          </w:p>
        </w:tc>
      </w:tr>
      <w:tr w:rsidR="007C016A" w:rsidRPr="00223FE6" w14:paraId="6B8AC4BA" w14:textId="77777777" w:rsidTr="007C016A">
        <w:tc>
          <w:tcPr>
            <w:tcW w:w="0" w:type="auto"/>
            <w:hideMark/>
          </w:tcPr>
          <w:p w14:paraId="1AB3E214" w14:textId="77777777" w:rsidR="007C016A" w:rsidRPr="00223FE6" w:rsidRDefault="007C016A" w:rsidP="007C016A">
            <w:pPr>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Compared to Yule distribution </w:t>
            </w:r>
          </w:p>
        </w:tc>
        <w:tc>
          <w:tcPr>
            <w:tcW w:w="0" w:type="auto"/>
            <w:hideMark/>
          </w:tcPr>
          <w:p w14:paraId="01F4C7BA" w14:textId="77777777" w:rsidR="007C016A" w:rsidRPr="00223FE6" w:rsidRDefault="007C016A" w:rsidP="007C016A">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1580.40 </w:t>
            </w:r>
          </w:p>
        </w:tc>
        <w:tc>
          <w:tcPr>
            <w:tcW w:w="0" w:type="auto"/>
            <w:hideMark/>
          </w:tcPr>
          <w:p w14:paraId="269ECF5D" w14:textId="77777777" w:rsidR="007C016A" w:rsidRPr="00223FE6" w:rsidRDefault="007C016A" w:rsidP="007C016A">
            <w:pPr>
              <w:jc w:val="righ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0 </w:t>
            </w:r>
          </w:p>
        </w:tc>
        <w:tc>
          <w:tcPr>
            <w:tcW w:w="0" w:type="auto"/>
            <w:hideMark/>
          </w:tcPr>
          <w:p w14:paraId="3585DD62" w14:textId="77777777" w:rsidR="007C016A" w:rsidRPr="00223FE6" w:rsidRDefault="007C016A" w:rsidP="00092362">
            <w:pPr>
              <w:keepNext/>
              <w:rPr>
                <w:rFonts w:ascii="Times New Roman" w:eastAsia="Times New Roman" w:hAnsi="Times New Roman" w:cs="Times New Roman"/>
                <w:lang w:val="en-US" w:eastAsia="pl-PL"/>
              </w:rPr>
            </w:pPr>
            <w:r w:rsidRPr="00223FE6">
              <w:rPr>
                <w:rFonts w:ascii="Times New Roman" w:eastAsia="Times New Roman" w:hAnsi="Times New Roman" w:cs="Times New Roman"/>
                <w:lang w:val="en-US" w:eastAsia="pl-PL"/>
              </w:rPr>
              <w:t xml:space="preserve">reject </w:t>
            </w:r>
          </w:p>
        </w:tc>
      </w:tr>
    </w:tbl>
    <w:p w14:paraId="58D081C6" w14:textId="2DEDFCD8" w:rsidR="00092362" w:rsidRPr="00223FE6" w:rsidRDefault="00092362" w:rsidP="00092362">
      <w:pPr>
        <w:rPr>
          <w:rFonts w:ascii="Times New Roman" w:hAnsi="Times New Roman" w:cs="Times New Roman"/>
          <w:sz w:val="20"/>
          <w:szCs w:val="20"/>
          <w:lang w:val="en-US"/>
        </w:rPr>
      </w:pPr>
      <w:r w:rsidRPr="00223FE6">
        <w:rPr>
          <w:rFonts w:ascii="Times New Roman" w:hAnsi="Times New Roman" w:cs="Times New Roman"/>
          <w:sz w:val="20"/>
          <w:szCs w:val="20"/>
          <w:lang w:val="en-US"/>
        </w:rPr>
        <w:t xml:space="preserve">Table </w:t>
      </w:r>
      <w:r w:rsidRPr="00223FE6">
        <w:rPr>
          <w:rFonts w:ascii="Times New Roman" w:hAnsi="Times New Roman" w:cs="Times New Roman"/>
          <w:sz w:val="20"/>
          <w:szCs w:val="20"/>
          <w:lang w:val="en-US"/>
        </w:rPr>
        <w:fldChar w:fldCharType="begin"/>
      </w:r>
      <w:r w:rsidRPr="00223FE6">
        <w:rPr>
          <w:rFonts w:ascii="Times New Roman" w:hAnsi="Times New Roman" w:cs="Times New Roman"/>
          <w:sz w:val="20"/>
          <w:szCs w:val="20"/>
          <w:lang w:val="en-US"/>
        </w:rPr>
        <w:instrText xml:space="preserve"> SEQ Table \* ARABIC </w:instrText>
      </w:r>
      <w:r w:rsidRPr="00223FE6">
        <w:rPr>
          <w:rFonts w:ascii="Times New Roman" w:hAnsi="Times New Roman" w:cs="Times New Roman"/>
          <w:sz w:val="20"/>
          <w:szCs w:val="20"/>
          <w:lang w:val="en-US"/>
        </w:rPr>
        <w:fldChar w:fldCharType="separate"/>
      </w:r>
      <w:r w:rsidRPr="00223FE6">
        <w:rPr>
          <w:rFonts w:ascii="Times New Roman" w:hAnsi="Times New Roman" w:cs="Times New Roman"/>
          <w:sz w:val="20"/>
          <w:szCs w:val="20"/>
          <w:lang w:val="en-US"/>
        </w:rPr>
        <w:t>3</w:t>
      </w:r>
      <w:r w:rsidRPr="00223FE6">
        <w:rPr>
          <w:rFonts w:ascii="Times New Roman" w:hAnsi="Times New Roman" w:cs="Times New Roman"/>
          <w:sz w:val="20"/>
          <w:szCs w:val="20"/>
          <w:lang w:val="en-US"/>
        </w:rPr>
        <w:fldChar w:fldCharType="end"/>
      </w:r>
      <w:r w:rsidRPr="00223FE6">
        <w:rPr>
          <w:rFonts w:ascii="Times New Roman" w:hAnsi="Times New Roman" w:cs="Times New Roman"/>
          <w:sz w:val="20"/>
          <w:szCs w:val="20"/>
          <w:lang w:val="en-US"/>
        </w:rPr>
        <w:t>. A-D test.</w:t>
      </w:r>
    </w:p>
    <w:p w14:paraId="1E09C489" w14:textId="77777777" w:rsidR="00223FE6" w:rsidRPr="00223FE6" w:rsidRDefault="00223FE6" w:rsidP="00092362">
      <w:pPr>
        <w:rPr>
          <w:rFonts w:ascii="Times New Roman" w:hAnsi="Times New Roman" w:cs="Times New Roman"/>
          <w:sz w:val="20"/>
          <w:szCs w:val="20"/>
          <w:lang w:val="en-US"/>
        </w:rPr>
      </w:pPr>
    </w:p>
    <w:p w14:paraId="002AC9C2" w14:textId="1DDAFD94" w:rsidR="00092362" w:rsidRPr="00223FE6" w:rsidRDefault="007C016A" w:rsidP="00092362">
      <w:pPr>
        <w:keepNext/>
        <w:jc w:val="both"/>
        <w:rPr>
          <w:rFonts w:ascii="Times New Roman" w:eastAsia="Times New Roman" w:hAnsi="Times New Roman" w:cs="Times New Roman"/>
          <w:lang w:val="en-US" w:eastAsia="en-US"/>
        </w:rPr>
      </w:pPr>
      <w:r w:rsidRPr="00223FE6">
        <w:rPr>
          <w:rFonts w:ascii="Times New Roman" w:eastAsia="Times New Roman" w:hAnsi="Times New Roman" w:cs="Times New Roman"/>
          <w:lang w:val="en-US" w:eastAsia="en-US"/>
        </w:rPr>
        <w:t>As it can be seen from the quantile-quantile</w:t>
      </w:r>
      <w:r w:rsidRPr="00223FE6">
        <w:rPr>
          <w:rFonts w:ascii="Times New Roman" w:eastAsia="Times New Roman" w:hAnsi="Times New Roman" w:cs="Times New Roman"/>
          <w:lang w:val="en-US" w:eastAsia="en-US"/>
        </w:rPr>
        <w:t>-plot</w:t>
      </w:r>
      <w:r w:rsidR="008D2390">
        <w:rPr>
          <w:rFonts w:ascii="Times New Roman" w:eastAsia="Times New Roman" w:hAnsi="Times New Roman" w:cs="Times New Roman"/>
          <w:lang w:val="en-US" w:eastAsia="en-US"/>
        </w:rPr>
        <w:t xml:space="preserve"> 2</w:t>
      </w:r>
      <w:r w:rsidRPr="00223FE6">
        <w:rPr>
          <w:rFonts w:ascii="Times New Roman" w:eastAsia="Times New Roman" w:hAnsi="Times New Roman" w:cs="Times New Roman"/>
          <w:lang w:val="en-US" w:eastAsia="en-US"/>
        </w:rPr>
        <w:t xml:space="preserve">, both the simulation results and fitted Yule distribution resemble empirical results closely. This plot does not contain top 1% quantile for </w:t>
      </w:r>
      <w:r w:rsidRPr="00223FE6">
        <w:rPr>
          <w:rFonts w:ascii="Times New Roman" w:eastAsia="Times New Roman" w:hAnsi="Times New Roman" w:cs="Times New Roman"/>
          <w:lang w:val="en-US" w:eastAsia="en-US"/>
        </w:rPr>
        <w:lastRenderedPageBreak/>
        <w:t>clarity. On the plot</w:t>
      </w:r>
      <w:r w:rsidR="008D2390">
        <w:rPr>
          <w:rFonts w:ascii="Times New Roman" w:eastAsia="Times New Roman" w:hAnsi="Times New Roman" w:cs="Times New Roman"/>
          <w:lang w:val="en-US" w:eastAsia="en-US"/>
        </w:rPr>
        <w:t xml:space="preserve"> 3</w:t>
      </w:r>
      <w:r w:rsidRPr="00223FE6">
        <w:rPr>
          <w:rFonts w:ascii="Times New Roman" w:eastAsia="Times New Roman" w:hAnsi="Times New Roman" w:cs="Times New Roman"/>
          <w:lang w:val="en-US" w:eastAsia="en-US"/>
        </w:rPr>
        <w:t xml:space="preserve"> this quantile is more visible. The data obtained from 2 sources (simulation and Yule distribution) were sorted and plotted against empirical data. As can be seen, simulation results present better fit to the data. On both plots, dependent variable was normalized by dividing by the maximum of empirical playcount.</w:t>
      </w:r>
    </w:p>
    <w:p w14:paraId="5AFAAB6D" w14:textId="77777777" w:rsidR="00092362" w:rsidRPr="00223FE6" w:rsidRDefault="00092362" w:rsidP="00092362">
      <w:pPr>
        <w:keepNext/>
        <w:jc w:val="both"/>
        <w:rPr>
          <w:rFonts w:ascii="Times New Roman" w:eastAsia="Times New Roman" w:hAnsi="Times New Roman" w:cs="Times New Roman"/>
          <w:lang w:val="en-US" w:eastAsia="en-US"/>
        </w:rPr>
      </w:pPr>
    </w:p>
    <w:p w14:paraId="6A7D7087" w14:textId="048AC6D6" w:rsidR="00092362" w:rsidRPr="00223FE6" w:rsidRDefault="00092362" w:rsidP="00092362">
      <w:pPr>
        <w:keepNext/>
        <w:jc w:val="both"/>
        <w:rPr>
          <w:rFonts w:ascii="Times New Roman" w:eastAsia="Times New Roman" w:hAnsi="Times New Roman" w:cs="Times New Roman"/>
          <w:lang w:val="en-US" w:eastAsia="en-US"/>
        </w:rPr>
      </w:pPr>
      <w:r w:rsidRPr="00223FE6">
        <w:rPr>
          <w:rFonts w:ascii="Times New Roman" w:eastAsia="Times New Roman" w:hAnsi="Times New Roman" w:cs="Times New Roman"/>
          <w:noProof/>
          <w:lang w:val="en-US" w:eastAsia="pl-PL"/>
        </w:rPr>
        <w:drawing>
          <wp:inline distT="0" distB="0" distL="0" distR="0" wp14:anchorId="450A9528" wp14:editId="1B2E7C79">
            <wp:extent cx="3093720" cy="2209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matuszelanski\Desktop\last_fm_micro-master\09_plots_md_files\figure-html\unnamed-chunk-7-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93720" cy="2209800"/>
                    </a:xfrm>
                    <a:prstGeom prst="rect">
                      <a:avLst/>
                    </a:prstGeom>
                    <a:noFill/>
                    <a:ln>
                      <a:noFill/>
                    </a:ln>
                  </pic:spPr>
                </pic:pic>
              </a:graphicData>
            </a:graphic>
          </wp:inline>
        </w:drawing>
      </w:r>
    </w:p>
    <w:p w14:paraId="6952CE2C" w14:textId="70410EA7" w:rsidR="00092362" w:rsidRPr="00223FE6" w:rsidRDefault="00092362" w:rsidP="00092362">
      <w:pPr>
        <w:pStyle w:val="Legenda"/>
        <w:rPr>
          <w:lang w:val="en-US"/>
        </w:rPr>
      </w:pPr>
      <w:r w:rsidRPr="00223FE6">
        <w:rPr>
          <w:lang w:val="en-US"/>
        </w:rPr>
        <w:t xml:space="preserve">Plot </w:t>
      </w:r>
      <w:r w:rsidR="00223FE6" w:rsidRPr="00223FE6">
        <w:rPr>
          <w:lang w:val="en-US"/>
        </w:rPr>
        <w:t>2</w:t>
      </w:r>
      <w:r w:rsidRPr="00223FE6">
        <w:rPr>
          <w:lang w:val="en-US"/>
        </w:rPr>
        <w:t>. Q</w:t>
      </w:r>
      <w:r w:rsidRPr="00223FE6">
        <w:rPr>
          <w:lang w:val="en-US"/>
        </w:rPr>
        <w:t>-Q plot for empirical data compa</w:t>
      </w:r>
      <w:r w:rsidRPr="00223FE6">
        <w:rPr>
          <w:lang w:val="en-US"/>
        </w:rPr>
        <w:t>red to Yule distribution and simulation result.</w:t>
      </w:r>
    </w:p>
    <w:p w14:paraId="72D51D06" w14:textId="77777777" w:rsidR="00092362" w:rsidRPr="00223FE6" w:rsidRDefault="00092362" w:rsidP="00092362">
      <w:pPr>
        <w:rPr>
          <w:lang w:val="en-US"/>
        </w:rPr>
      </w:pPr>
    </w:p>
    <w:p w14:paraId="23D728E0" w14:textId="77777777" w:rsidR="00092362" w:rsidRPr="00223FE6" w:rsidRDefault="00092362" w:rsidP="00092362">
      <w:pPr>
        <w:keepNext/>
        <w:jc w:val="both"/>
        <w:rPr>
          <w:lang w:val="en-US"/>
        </w:rPr>
      </w:pPr>
      <w:bookmarkStart w:id="40" w:name="_GoBack"/>
      <w:r w:rsidRPr="00223FE6">
        <w:rPr>
          <w:rFonts w:ascii="Times New Roman" w:eastAsia="Times New Roman" w:hAnsi="Times New Roman" w:cs="Times New Roman"/>
          <w:noProof/>
          <w:lang w:val="en-US" w:eastAsia="pl-PL"/>
        </w:rPr>
        <w:drawing>
          <wp:inline distT="0" distB="0" distL="0" distR="0" wp14:anchorId="792CA22E" wp14:editId="35B2543B">
            <wp:extent cx="3093720" cy="2209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matuszelanski\Desktop\last_fm_micro-master\09_plots_md_files\figure-html\unnamed-chunk-8-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93720" cy="2209800"/>
                    </a:xfrm>
                    <a:prstGeom prst="rect">
                      <a:avLst/>
                    </a:prstGeom>
                    <a:noFill/>
                    <a:ln>
                      <a:noFill/>
                    </a:ln>
                  </pic:spPr>
                </pic:pic>
              </a:graphicData>
            </a:graphic>
          </wp:inline>
        </w:drawing>
      </w:r>
      <w:bookmarkEnd w:id="40"/>
    </w:p>
    <w:p w14:paraId="731A3B3F" w14:textId="7066330C" w:rsidR="007C016A" w:rsidRPr="00223FE6" w:rsidRDefault="00092362" w:rsidP="00092362">
      <w:pPr>
        <w:pStyle w:val="Legenda"/>
        <w:rPr>
          <w:rFonts w:eastAsia="Times New Roman"/>
          <w:lang w:val="en-US" w:eastAsia="en-US"/>
        </w:rPr>
      </w:pPr>
      <w:r w:rsidRPr="00223FE6">
        <w:rPr>
          <w:lang w:val="en-US"/>
        </w:rPr>
        <w:t>Plot</w:t>
      </w:r>
      <w:r w:rsidR="00223FE6" w:rsidRPr="00223FE6">
        <w:rPr>
          <w:lang w:val="en-US"/>
        </w:rPr>
        <w:t xml:space="preserve"> 3</w:t>
      </w:r>
      <w:r w:rsidRPr="00223FE6">
        <w:rPr>
          <w:lang w:val="en-US"/>
        </w:rPr>
        <w:t>.Paired plot for</w:t>
      </w:r>
      <w:r w:rsidRPr="00223FE6">
        <w:rPr>
          <w:lang w:val="en-US"/>
        </w:rPr>
        <w:t xml:space="preserve"> empirical data compa</w:t>
      </w:r>
      <w:r w:rsidRPr="00223FE6">
        <w:rPr>
          <w:lang w:val="en-US"/>
        </w:rPr>
        <w:t>red to Yule distribution and simulation result</w:t>
      </w:r>
    </w:p>
    <w:p w14:paraId="323CDEFC" w14:textId="77777777" w:rsidR="007C016A" w:rsidRPr="00223FE6" w:rsidRDefault="007C016A" w:rsidP="007C016A">
      <w:pPr>
        <w:jc w:val="both"/>
        <w:rPr>
          <w:rFonts w:ascii="Times New Roman" w:eastAsia="Times New Roman" w:hAnsi="Times New Roman" w:cs="Times New Roman"/>
          <w:lang w:val="en-US" w:eastAsia="en-US"/>
        </w:rPr>
      </w:pPr>
    </w:p>
    <w:p w14:paraId="0960BEDC" w14:textId="505FE333" w:rsidR="00D35C37" w:rsidRPr="00223FE6" w:rsidRDefault="007C016A" w:rsidP="007C016A">
      <w:pPr>
        <w:jc w:val="both"/>
        <w:rPr>
          <w:rFonts w:ascii="Times New Roman" w:eastAsia="Times New Roman" w:hAnsi="Times New Roman" w:cs="Times New Roman"/>
          <w:lang w:val="en-US" w:eastAsia="en-US"/>
        </w:rPr>
      </w:pPr>
      <w:r w:rsidRPr="00223FE6">
        <w:rPr>
          <w:rFonts w:ascii="Times New Roman" w:eastAsia="Times New Roman" w:hAnsi="Times New Roman" w:cs="Times New Roman"/>
          <w:lang w:val="en-US" w:eastAsia="en-US"/>
        </w:rPr>
        <w:t>As for comparison with snowball process (from Yule distribution), the probability of particular agents “attaching” to the main trend needed to reflect empirical distribution is at 0.95. For random graph walk it is only 0.07. This means that even without strong drive for listening to popular music, there exists a mechanism (recommendation system), for which the distribution of popularity can be also obtained.</w:t>
      </w:r>
    </w:p>
    <w:p w14:paraId="25CCA672" w14:textId="773E7E5B" w:rsidR="00D35C37" w:rsidRPr="00223FE6" w:rsidRDefault="00D35C37" w:rsidP="007C016A">
      <w:pPr>
        <w:jc w:val="both"/>
        <w:rPr>
          <w:rFonts w:ascii="Times New Roman" w:hAnsi="Times New Roman" w:cs="Times New Roman"/>
          <w:lang w:val="en-US"/>
        </w:rPr>
      </w:pPr>
    </w:p>
    <w:p w14:paraId="1BA4110E" w14:textId="77777777" w:rsidR="00514E0B" w:rsidRPr="00223FE6" w:rsidRDefault="00514E0B" w:rsidP="00EE007A">
      <w:pPr>
        <w:ind w:firstLine="720"/>
        <w:jc w:val="both"/>
        <w:rPr>
          <w:rFonts w:ascii="Times New Roman" w:eastAsia="Times New Roman" w:hAnsi="Times New Roman" w:cs="Times New Roman"/>
          <w:lang w:val="en-US" w:eastAsia="en-US"/>
        </w:rPr>
      </w:pPr>
    </w:p>
    <w:p w14:paraId="29394960" w14:textId="5730FEE2" w:rsidR="00BC7CFC" w:rsidRPr="00223FE6" w:rsidRDefault="00BC7CFC" w:rsidP="00BC7CFC">
      <w:pPr>
        <w:jc w:val="both"/>
        <w:rPr>
          <w:rFonts w:ascii="Times New Roman" w:hAnsi="Times New Roman" w:cs="Times New Roman"/>
          <w:lang w:val="en-US"/>
        </w:rPr>
      </w:pPr>
    </w:p>
    <w:p w14:paraId="511853C4" w14:textId="77777777" w:rsidR="00D6630D" w:rsidRPr="00223FE6" w:rsidRDefault="00D6630D" w:rsidP="00D6630D">
      <w:pPr>
        <w:rPr>
          <w:rFonts w:ascii="Times New Roman" w:eastAsia="Times New Roman" w:hAnsi="Times New Roman" w:cs="Times New Roman"/>
          <w:lang w:val="en-US" w:eastAsia="en-US"/>
        </w:rPr>
      </w:pPr>
    </w:p>
    <w:p w14:paraId="42DD9A92" w14:textId="47A14F43" w:rsidR="004C61A2" w:rsidRPr="005F554C" w:rsidRDefault="00BC7CFC" w:rsidP="000A2891">
      <w:pPr>
        <w:jc w:val="both"/>
        <w:rPr>
          <w:rFonts w:ascii="Times New Roman" w:hAnsi="Times New Roman" w:cs="Times New Roman"/>
        </w:rPr>
      </w:pPr>
      <w:r w:rsidRPr="00223FE6">
        <w:rPr>
          <w:rFonts w:ascii="Times New Roman" w:hAnsi="Times New Roman" w:cs="Times New Roman"/>
          <w:lang w:val="en-US"/>
        </w:rPr>
        <w:br w:type="page"/>
      </w:r>
      <w:commentRangeStart w:id="41"/>
      <w:r w:rsidR="00F84E41" w:rsidRPr="005F554C">
        <w:rPr>
          <w:rFonts w:ascii="Times New Roman" w:hAnsi="Times New Roman" w:cs="Times New Roman"/>
          <w:b/>
        </w:rPr>
        <w:lastRenderedPageBreak/>
        <w:t>References</w:t>
      </w:r>
    </w:p>
    <w:commentRangeEnd w:id="41"/>
    <w:p w14:paraId="7E7B0DE2" w14:textId="77777777" w:rsidR="002554E3" w:rsidRPr="005F554C" w:rsidRDefault="00F54A8A" w:rsidP="00E362C5">
      <w:pPr>
        <w:jc w:val="both"/>
        <w:rPr>
          <w:rFonts w:ascii="Times New Roman" w:hAnsi="Times New Roman" w:cs="Times New Roman"/>
        </w:rPr>
      </w:pPr>
      <w:r w:rsidRPr="005F554C">
        <w:rPr>
          <w:rStyle w:val="Odwoaniedokomentarza"/>
        </w:rPr>
        <w:commentReference w:id="41"/>
      </w:r>
    </w:p>
    <w:p w14:paraId="47BFBA4F" w14:textId="5229A710" w:rsidR="002554E3" w:rsidRPr="005F554C" w:rsidRDefault="00957F42" w:rsidP="00957F42">
      <w:pPr>
        <w:jc w:val="both"/>
        <w:rPr>
          <w:rFonts w:ascii="Times New Roman" w:hAnsi="Times New Roman" w:cs="Times New Roman"/>
        </w:rPr>
      </w:pPr>
      <w:r w:rsidRPr="005F554C">
        <w:rPr>
          <w:rFonts w:ascii="Times New Roman" w:hAnsi="Times New Roman" w:cs="Times New Roman"/>
        </w:rPr>
        <w:t>Marshall, A. Principles of Economics. 8th ed. New York: MacMillan, 1947.</w:t>
      </w:r>
    </w:p>
    <w:p w14:paraId="22FAEA47" w14:textId="77777777" w:rsidR="00957F42" w:rsidRPr="005F554C" w:rsidRDefault="00957F42" w:rsidP="00957F42">
      <w:pPr>
        <w:jc w:val="both"/>
        <w:rPr>
          <w:rFonts w:ascii="Times New Roman" w:hAnsi="Times New Roman" w:cs="Times New Roman"/>
        </w:rPr>
      </w:pPr>
    </w:p>
    <w:p w14:paraId="3A4D038B" w14:textId="20C1CC52" w:rsidR="00957F42" w:rsidRPr="005F554C" w:rsidRDefault="00957F42" w:rsidP="00957F42">
      <w:pPr>
        <w:jc w:val="both"/>
        <w:rPr>
          <w:rFonts w:ascii="Times New Roman" w:hAnsi="Times New Roman" w:cs="Times New Roman"/>
        </w:rPr>
      </w:pPr>
      <w:r w:rsidRPr="005F554C">
        <w:rPr>
          <w:rFonts w:ascii="Times New Roman" w:hAnsi="Times New Roman" w:cs="Times New Roman"/>
        </w:rPr>
        <w:t>Rosen, S. “The Economics of Superstars.” American Economic Review, 71(5), 1981, 845–58.</w:t>
      </w:r>
    </w:p>
    <w:p w14:paraId="0EFA7AFD" w14:textId="77777777" w:rsidR="00957F42" w:rsidRPr="005F554C" w:rsidRDefault="00957F42" w:rsidP="00957F42">
      <w:pPr>
        <w:jc w:val="both"/>
        <w:rPr>
          <w:rFonts w:ascii="Times New Roman" w:hAnsi="Times New Roman" w:cs="Times New Roman"/>
        </w:rPr>
      </w:pPr>
    </w:p>
    <w:p w14:paraId="45C82A80" w14:textId="77BB97A0" w:rsidR="00957F42" w:rsidRPr="005F554C" w:rsidRDefault="00957F42" w:rsidP="00957F42">
      <w:pPr>
        <w:jc w:val="both"/>
        <w:rPr>
          <w:rFonts w:ascii="Times New Roman" w:hAnsi="Times New Roman" w:cs="Times New Roman"/>
        </w:rPr>
      </w:pPr>
      <w:r w:rsidRPr="005F554C">
        <w:rPr>
          <w:rFonts w:ascii="Times New Roman" w:hAnsi="Times New Roman" w:cs="Times New Roman"/>
        </w:rPr>
        <w:t>Adler, M. “Stardom and Talent.” American Economic Review, 75(1), 1985, 208–12.</w:t>
      </w:r>
    </w:p>
    <w:p w14:paraId="72B4D939" w14:textId="77777777" w:rsidR="00957F42" w:rsidRPr="005F554C" w:rsidRDefault="00957F42" w:rsidP="00957F42">
      <w:pPr>
        <w:jc w:val="both"/>
        <w:rPr>
          <w:rFonts w:ascii="Times New Roman" w:hAnsi="Times New Roman" w:cs="Times New Roman"/>
        </w:rPr>
      </w:pPr>
    </w:p>
    <w:p w14:paraId="1EFE428A" w14:textId="63409997" w:rsidR="00957F42" w:rsidRPr="005F554C" w:rsidRDefault="00957F42" w:rsidP="00957F42">
      <w:pPr>
        <w:jc w:val="both"/>
        <w:rPr>
          <w:rFonts w:ascii="Times New Roman" w:hAnsi="Times New Roman" w:cs="Times New Roman"/>
        </w:rPr>
      </w:pPr>
      <w:r w:rsidRPr="005F554C">
        <w:rPr>
          <w:rFonts w:ascii="Times New Roman" w:hAnsi="Times New Roman" w:cs="Times New Roman"/>
        </w:rPr>
        <w:t>Frey, B. S. “Superstar Museums. An Economic Analysis.” Journal of Cultural Economics, 22, 1998, 113–25.</w:t>
      </w:r>
    </w:p>
    <w:p w14:paraId="2C8A6F62" w14:textId="77777777" w:rsidR="00957F42" w:rsidRPr="005F554C" w:rsidRDefault="00957F42" w:rsidP="00957F42">
      <w:pPr>
        <w:jc w:val="both"/>
        <w:rPr>
          <w:rFonts w:ascii="Times New Roman" w:hAnsi="Times New Roman" w:cs="Times New Roman"/>
        </w:rPr>
      </w:pPr>
    </w:p>
    <w:p w14:paraId="01DF4550" w14:textId="55656362" w:rsidR="00957F42" w:rsidRPr="005F554C" w:rsidRDefault="00957F42" w:rsidP="00957F42">
      <w:pPr>
        <w:jc w:val="both"/>
        <w:rPr>
          <w:rFonts w:ascii="Times New Roman" w:hAnsi="Times New Roman" w:cs="Times New Roman"/>
        </w:rPr>
      </w:pPr>
      <w:r w:rsidRPr="005F554C">
        <w:rPr>
          <w:rFonts w:ascii="Times New Roman" w:hAnsi="Times New Roman" w:cs="Times New Roman"/>
        </w:rPr>
        <w:t xml:space="preserve">Adler, M. “Stardom and Talent” Handbook of the Economics of Art and Culture, Volume 1 41, Chapter 25, 2006 Elsevier B.V. </w:t>
      </w:r>
    </w:p>
    <w:p w14:paraId="2DA28EE7" w14:textId="77777777" w:rsidR="00957F42" w:rsidRPr="005F554C" w:rsidRDefault="00957F42" w:rsidP="00957F42">
      <w:pPr>
        <w:jc w:val="both"/>
        <w:rPr>
          <w:rFonts w:ascii="Times New Roman" w:hAnsi="Times New Roman" w:cs="Times New Roman"/>
        </w:rPr>
      </w:pPr>
    </w:p>
    <w:p w14:paraId="505107C3" w14:textId="72D47EA3" w:rsidR="00957F42" w:rsidRPr="005F554C" w:rsidRDefault="00957F42" w:rsidP="00957F42">
      <w:pPr>
        <w:jc w:val="both"/>
        <w:rPr>
          <w:rFonts w:ascii="Times New Roman" w:hAnsi="Times New Roman" w:cs="Times New Roman"/>
        </w:rPr>
      </w:pPr>
      <w:r w:rsidRPr="005F554C">
        <w:rPr>
          <w:rFonts w:ascii="Times New Roman" w:hAnsi="Times New Roman" w:cs="Times New Roman"/>
        </w:rPr>
        <w:t xml:space="preserve">Stigler, G., Becker, G. (1977). “De </w:t>
      </w:r>
      <w:proofErr w:type="spellStart"/>
      <w:r w:rsidRPr="005F554C">
        <w:rPr>
          <w:rFonts w:ascii="Times New Roman" w:hAnsi="Times New Roman" w:cs="Times New Roman"/>
        </w:rPr>
        <w:t>gustibus</w:t>
      </w:r>
      <w:proofErr w:type="spellEnd"/>
      <w:r w:rsidRPr="005F554C">
        <w:rPr>
          <w:rFonts w:ascii="Times New Roman" w:hAnsi="Times New Roman" w:cs="Times New Roman"/>
        </w:rPr>
        <w:t xml:space="preserve"> non </w:t>
      </w:r>
      <w:proofErr w:type="spellStart"/>
      <w:r w:rsidRPr="005F554C">
        <w:rPr>
          <w:rFonts w:ascii="Times New Roman" w:hAnsi="Times New Roman" w:cs="Times New Roman"/>
        </w:rPr>
        <w:t>est</w:t>
      </w:r>
      <w:proofErr w:type="spellEnd"/>
      <w:r w:rsidRPr="005F554C">
        <w:rPr>
          <w:rFonts w:ascii="Times New Roman" w:hAnsi="Times New Roman" w:cs="Times New Roman"/>
        </w:rPr>
        <w:t xml:space="preserve"> </w:t>
      </w:r>
      <w:proofErr w:type="spellStart"/>
      <w:r w:rsidRPr="005F554C">
        <w:rPr>
          <w:rFonts w:ascii="Times New Roman" w:hAnsi="Times New Roman" w:cs="Times New Roman"/>
        </w:rPr>
        <w:t>disputandum</w:t>
      </w:r>
      <w:proofErr w:type="spellEnd"/>
      <w:r w:rsidRPr="005F554C">
        <w:rPr>
          <w:rFonts w:ascii="Times New Roman" w:hAnsi="Times New Roman" w:cs="Times New Roman"/>
        </w:rPr>
        <w:t>”. American Economic Review 67, 76–90.</w:t>
      </w:r>
    </w:p>
    <w:p w14:paraId="5D0B2807" w14:textId="77777777" w:rsidR="00957F42" w:rsidRPr="005F554C" w:rsidRDefault="00957F42" w:rsidP="00957F42">
      <w:pPr>
        <w:jc w:val="both"/>
        <w:rPr>
          <w:rFonts w:ascii="Times New Roman" w:hAnsi="Times New Roman" w:cs="Times New Roman"/>
        </w:rPr>
      </w:pPr>
    </w:p>
    <w:p w14:paraId="229EEB61" w14:textId="59F201DD" w:rsidR="00957F42" w:rsidRPr="005F554C" w:rsidRDefault="00957F42" w:rsidP="00957F42">
      <w:pPr>
        <w:jc w:val="both"/>
        <w:rPr>
          <w:rFonts w:ascii="Times New Roman" w:hAnsi="Times New Roman" w:cs="Times New Roman"/>
        </w:rPr>
      </w:pPr>
      <w:r w:rsidRPr="005F554C">
        <w:rPr>
          <w:rFonts w:ascii="Times New Roman" w:hAnsi="Times New Roman" w:cs="Times New Roman"/>
        </w:rPr>
        <w:t>MacDonald, G. (1988). “The economics of rising stars”. American Economic Review 78, 155–166.</w:t>
      </w:r>
    </w:p>
    <w:p w14:paraId="343E6AA1" w14:textId="77777777" w:rsidR="00957F42" w:rsidRPr="005F554C" w:rsidRDefault="00957F42" w:rsidP="00957F42">
      <w:pPr>
        <w:jc w:val="both"/>
        <w:rPr>
          <w:rFonts w:ascii="Times New Roman" w:hAnsi="Times New Roman" w:cs="Times New Roman"/>
        </w:rPr>
      </w:pPr>
    </w:p>
    <w:p w14:paraId="598D792E" w14:textId="354775A1" w:rsidR="00957F42" w:rsidRPr="005F554C" w:rsidRDefault="00957F42" w:rsidP="00957F42">
      <w:pPr>
        <w:jc w:val="both"/>
        <w:rPr>
          <w:rFonts w:ascii="Times New Roman" w:hAnsi="Times New Roman" w:cs="Times New Roman"/>
        </w:rPr>
      </w:pPr>
      <w:r w:rsidRPr="005F554C">
        <w:rPr>
          <w:rFonts w:ascii="Times New Roman" w:hAnsi="Times New Roman" w:cs="Times New Roman"/>
        </w:rPr>
        <w:t>Chung, K., Cox, R. (1994). “A stochastic model of superstardom: An application of the Yule distribution”. 6 Review of Economics and Statistics 76, 771–775.</w:t>
      </w:r>
    </w:p>
    <w:p w14:paraId="2C516EB3" w14:textId="77777777" w:rsidR="00DB2961" w:rsidRPr="005F554C" w:rsidRDefault="00DB2961" w:rsidP="00957F42">
      <w:pPr>
        <w:jc w:val="both"/>
        <w:rPr>
          <w:rFonts w:ascii="Times New Roman" w:hAnsi="Times New Roman" w:cs="Times New Roman"/>
        </w:rPr>
      </w:pPr>
    </w:p>
    <w:p w14:paraId="352AA162" w14:textId="2C65F30B" w:rsidR="00DB2961" w:rsidRPr="005F554C" w:rsidRDefault="00DB2961" w:rsidP="00DB2961">
      <w:pPr>
        <w:jc w:val="both"/>
        <w:rPr>
          <w:rFonts w:ascii="MS Mincho" w:eastAsia="MS Mincho" w:hAnsi="MS Mincho" w:cs="MS Mincho"/>
        </w:rPr>
      </w:pPr>
      <w:r w:rsidRPr="005F554C">
        <w:rPr>
          <w:rFonts w:ascii="Times New Roman" w:hAnsi="Times New Roman" w:cs="Times New Roman"/>
        </w:rPr>
        <w:t xml:space="preserve">Simon, Herbert A., "On a Class of Skew Distribution Functions," </w:t>
      </w:r>
      <w:proofErr w:type="spellStart"/>
      <w:r w:rsidRPr="005F554C">
        <w:rPr>
          <w:rFonts w:ascii="Times New Roman" w:hAnsi="Times New Roman" w:cs="Times New Roman"/>
        </w:rPr>
        <w:t>Biometrika</w:t>
      </w:r>
      <w:proofErr w:type="spellEnd"/>
      <w:r w:rsidRPr="005F554C">
        <w:rPr>
          <w:rFonts w:ascii="Times New Roman" w:hAnsi="Times New Roman" w:cs="Times New Roman"/>
        </w:rPr>
        <w:t xml:space="preserve"> 42:3/4 (1955), 425^40.</w:t>
      </w:r>
      <w:r w:rsidRPr="005F554C">
        <w:rPr>
          <w:rFonts w:ascii="MS Mincho" w:eastAsia="MS Mincho" w:hAnsi="MS Mincho" w:cs="MS Mincho"/>
        </w:rPr>
        <w:t> </w:t>
      </w:r>
    </w:p>
    <w:p w14:paraId="5E29CA48" w14:textId="77777777" w:rsidR="00DB2961" w:rsidRPr="005F554C" w:rsidRDefault="00DB2961" w:rsidP="00DB2961">
      <w:pPr>
        <w:jc w:val="both"/>
        <w:rPr>
          <w:rFonts w:ascii="MS Mincho" w:eastAsia="MS Mincho" w:hAnsi="MS Mincho" w:cs="MS Mincho"/>
        </w:rPr>
      </w:pPr>
    </w:p>
    <w:p w14:paraId="04420B78" w14:textId="38E9D729" w:rsidR="00DB2961" w:rsidRPr="005F554C" w:rsidRDefault="00DB2961" w:rsidP="00DB2961">
      <w:pPr>
        <w:jc w:val="both"/>
        <w:rPr>
          <w:rFonts w:ascii="Times New Roman" w:hAnsi="Times New Roman" w:cs="Times New Roman"/>
        </w:rPr>
      </w:pPr>
      <w:r w:rsidRPr="005F554C">
        <w:rPr>
          <w:rFonts w:ascii="Times New Roman" w:hAnsi="Times New Roman" w:cs="Times New Roman"/>
        </w:rPr>
        <w:t xml:space="preserve">Yule, G. </w:t>
      </w:r>
      <w:proofErr w:type="spellStart"/>
      <w:r w:rsidRPr="005F554C">
        <w:rPr>
          <w:rFonts w:ascii="Times New Roman" w:hAnsi="Times New Roman" w:cs="Times New Roman"/>
        </w:rPr>
        <w:t>Udny</w:t>
      </w:r>
      <w:proofErr w:type="spellEnd"/>
      <w:r w:rsidRPr="005F554C">
        <w:rPr>
          <w:rFonts w:ascii="Times New Roman" w:hAnsi="Times New Roman" w:cs="Times New Roman"/>
        </w:rPr>
        <w:t xml:space="preserve">, "A Mathematical Theory of Evolution, based on the Conclusions of </w:t>
      </w:r>
      <w:proofErr w:type="spellStart"/>
      <w:r w:rsidRPr="005F554C">
        <w:rPr>
          <w:rFonts w:ascii="Times New Roman" w:hAnsi="Times New Roman" w:cs="Times New Roman"/>
        </w:rPr>
        <w:t>Dr.</w:t>
      </w:r>
      <w:proofErr w:type="spellEnd"/>
      <w:r w:rsidRPr="005F554C">
        <w:rPr>
          <w:rFonts w:ascii="Times New Roman" w:hAnsi="Times New Roman" w:cs="Times New Roman"/>
        </w:rPr>
        <w:t xml:space="preserve"> J. C. Willis, F. R. S.," Philosophical Transactions of the Royal Society of London, Series B, 213 (1924), 21-87.</w:t>
      </w:r>
    </w:p>
    <w:p w14:paraId="4B109DD9" w14:textId="77777777" w:rsidR="00DB2961" w:rsidRPr="005F554C" w:rsidRDefault="00DB2961" w:rsidP="00957F42">
      <w:pPr>
        <w:jc w:val="both"/>
        <w:rPr>
          <w:rFonts w:ascii="Times New Roman" w:hAnsi="Times New Roman" w:cs="Times New Roman"/>
        </w:rPr>
      </w:pPr>
    </w:p>
    <w:p w14:paraId="33C4A3DA" w14:textId="40AD947B" w:rsidR="00DB2961" w:rsidRPr="005F554C" w:rsidRDefault="00DB2961" w:rsidP="00DB2961">
      <w:pPr>
        <w:jc w:val="both"/>
        <w:rPr>
          <w:rFonts w:ascii="Times New Roman" w:hAnsi="Times New Roman" w:cs="Times New Roman"/>
        </w:rPr>
      </w:pPr>
      <w:proofErr w:type="spellStart"/>
      <w:r w:rsidRPr="005F554C">
        <w:rPr>
          <w:rFonts w:ascii="Times New Roman" w:hAnsi="Times New Roman" w:cs="Times New Roman"/>
        </w:rPr>
        <w:t>Hamlen</w:t>
      </w:r>
      <w:proofErr w:type="spellEnd"/>
      <w:r w:rsidRPr="005F554C">
        <w:rPr>
          <w:rFonts w:ascii="Times New Roman" w:hAnsi="Times New Roman" w:cs="Times New Roman"/>
        </w:rPr>
        <w:t>, W. (1991). “Superstardom in popular music: Empirical evidence”. Review of Economics and Statistics 73, 729–733. 11</w:t>
      </w:r>
    </w:p>
    <w:p w14:paraId="7595B885" w14:textId="77777777" w:rsidR="00DB2961" w:rsidRPr="005F554C" w:rsidRDefault="00DB2961" w:rsidP="00DB2961">
      <w:pPr>
        <w:jc w:val="both"/>
        <w:rPr>
          <w:rFonts w:ascii="Times New Roman" w:hAnsi="Times New Roman" w:cs="Times New Roman"/>
        </w:rPr>
      </w:pPr>
    </w:p>
    <w:p w14:paraId="7DF014B6" w14:textId="5E261237" w:rsidR="00DB2961" w:rsidRPr="005F554C" w:rsidRDefault="00DB2961" w:rsidP="00DB2961">
      <w:pPr>
        <w:jc w:val="both"/>
        <w:rPr>
          <w:rFonts w:ascii="Times New Roman" w:hAnsi="Times New Roman" w:cs="Times New Roman"/>
        </w:rPr>
      </w:pPr>
      <w:proofErr w:type="spellStart"/>
      <w:r w:rsidRPr="005F554C">
        <w:rPr>
          <w:rFonts w:ascii="Times New Roman" w:hAnsi="Times New Roman" w:cs="Times New Roman"/>
        </w:rPr>
        <w:t>Hamlen</w:t>
      </w:r>
      <w:proofErr w:type="spellEnd"/>
      <w:r w:rsidRPr="005F554C">
        <w:rPr>
          <w:rFonts w:ascii="Times New Roman" w:hAnsi="Times New Roman" w:cs="Times New Roman"/>
        </w:rPr>
        <w:t>, W. (1994). “Variety and superstardom in popular music”. Economic Inquiry 32, 395–406.</w:t>
      </w:r>
    </w:p>
    <w:p w14:paraId="100B7547" w14:textId="77777777" w:rsidR="00957F42" w:rsidRPr="005F554C" w:rsidRDefault="00957F42" w:rsidP="00957F42">
      <w:pPr>
        <w:jc w:val="both"/>
        <w:rPr>
          <w:rFonts w:ascii="Times New Roman" w:hAnsi="Times New Roman" w:cs="Times New Roman"/>
        </w:rPr>
      </w:pPr>
    </w:p>
    <w:p w14:paraId="0BD4BFC7" w14:textId="764D46A2" w:rsidR="00DB2961" w:rsidRPr="005F554C" w:rsidRDefault="00DB2961" w:rsidP="00DB2961">
      <w:pPr>
        <w:jc w:val="both"/>
        <w:rPr>
          <w:rFonts w:ascii="Times New Roman" w:hAnsi="Times New Roman" w:cs="Times New Roman"/>
        </w:rPr>
      </w:pPr>
      <w:r w:rsidRPr="005F554C">
        <w:rPr>
          <w:rFonts w:ascii="Times New Roman" w:hAnsi="Times New Roman" w:cs="Times New Roman"/>
        </w:rPr>
        <w:t xml:space="preserve">Schulze, G.G. (2003). “Superstars”. In: </w:t>
      </w:r>
      <w:proofErr w:type="spellStart"/>
      <w:r w:rsidRPr="005F554C">
        <w:rPr>
          <w:rFonts w:ascii="Times New Roman" w:hAnsi="Times New Roman" w:cs="Times New Roman"/>
        </w:rPr>
        <w:t>Towse</w:t>
      </w:r>
      <w:proofErr w:type="spellEnd"/>
      <w:r w:rsidRPr="005F554C">
        <w:rPr>
          <w:rFonts w:ascii="Times New Roman" w:hAnsi="Times New Roman" w:cs="Times New Roman"/>
        </w:rPr>
        <w:t>, R. (Ed.), Handbook of Cultural Economics. Edward Elgar, Cheltenham, pp. 431–436.</w:t>
      </w:r>
    </w:p>
    <w:p w14:paraId="0D9BA40D" w14:textId="77777777" w:rsidR="00DB2961" w:rsidRPr="005F554C" w:rsidRDefault="00DB2961" w:rsidP="00DB2961">
      <w:pPr>
        <w:jc w:val="both"/>
        <w:rPr>
          <w:rFonts w:ascii="Times New Roman" w:hAnsi="Times New Roman" w:cs="Times New Roman"/>
        </w:rPr>
      </w:pPr>
    </w:p>
    <w:p w14:paraId="26F134A8" w14:textId="5118B479" w:rsidR="00DB2961" w:rsidRPr="005F554C" w:rsidRDefault="00DB2961" w:rsidP="00DB2961">
      <w:pPr>
        <w:jc w:val="both"/>
        <w:rPr>
          <w:rFonts w:ascii="Times New Roman" w:hAnsi="Times New Roman" w:cs="Times New Roman"/>
        </w:rPr>
      </w:pPr>
      <w:proofErr w:type="spellStart"/>
      <w:r w:rsidRPr="005F554C">
        <w:rPr>
          <w:rFonts w:ascii="Times New Roman" w:hAnsi="Times New Roman" w:cs="Times New Roman"/>
        </w:rPr>
        <w:t>Ginsburgh</w:t>
      </w:r>
      <w:proofErr w:type="spellEnd"/>
      <w:r w:rsidRPr="005F554C">
        <w:rPr>
          <w:rFonts w:ascii="Times New Roman" w:hAnsi="Times New Roman" w:cs="Times New Roman"/>
        </w:rPr>
        <w:t xml:space="preserve">, V., van Ours, J. (2003). “Expert opinion and compensation: Evidence from a </w:t>
      </w:r>
      <w:r w:rsidRPr="005F554C">
        <w:rPr>
          <w:rFonts w:ascii="Times New Roman" w:hAnsi="Times New Roman" w:cs="Times New Roman"/>
        </w:rPr>
        <w:lastRenderedPageBreak/>
        <w:t>musical competition”. American Economic Review 93, 289–296.</w:t>
      </w:r>
    </w:p>
    <w:p w14:paraId="3BD0548F" w14:textId="77777777" w:rsidR="00DB2961" w:rsidRPr="005F554C" w:rsidRDefault="00DB2961" w:rsidP="00DB2961">
      <w:pPr>
        <w:jc w:val="both"/>
        <w:rPr>
          <w:rFonts w:ascii="Times New Roman" w:hAnsi="Times New Roman" w:cs="Times New Roman"/>
        </w:rPr>
      </w:pPr>
    </w:p>
    <w:p w14:paraId="7E8DCCBD" w14:textId="78E54821" w:rsidR="00DB2961" w:rsidRPr="005F554C" w:rsidRDefault="00DB2961" w:rsidP="00DB2961">
      <w:pPr>
        <w:jc w:val="both"/>
        <w:rPr>
          <w:rFonts w:ascii="Times New Roman" w:hAnsi="Times New Roman" w:cs="Times New Roman"/>
        </w:rPr>
      </w:pPr>
      <w:r w:rsidRPr="005F554C">
        <w:rPr>
          <w:rFonts w:ascii="Times New Roman" w:hAnsi="Times New Roman" w:cs="Times New Roman"/>
        </w:rPr>
        <w:t xml:space="preserve">Franck, E., and S. </w:t>
      </w:r>
      <w:proofErr w:type="spellStart"/>
      <w:r w:rsidRPr="005F554C">
        <w:rPr>
          <w:rFonts w:ascii="Times New Roman" w:hAnsi="Times New Roman" w:cs="Times New Roman"/>
        </w:rPr>
        <w:t>Nuesch</w:t>
      </w:r>
      <w:proofErr w:type="spellEnd"/>
      <w:r w:rsidRPr="005F554C">
        <w:rPr>
          <w:rFonts w:ascii="Times New Roman" w:hAnsi="Times New Roman" w:cs="Times New Roman"/>
        </w:rPr>
        <w:t>. “Mechanisms of Superstar Formation in German Soccer: Empirical Evidence.” European Sport Management Quarterly, 8(2), 2008, 145 – 64.</w:t>
      </w:r>
    </w:p>
    <w:p w14:paraId="4248D12F" w14:textId="77777777" w:rsidR="00DB2961" w:rsidRPr="005F554C" w:rsidRDefault="00DB2961" w:rsidP="00DB2961">
      <w:pPr>
        <w:jc w:val="both"/>
        <w:rPr>
          <w:rFonts w:ascii="Times New Roman" w:hAnsi="Times New Roman" w:cs="Times New Roman"/>
        </w:rPr>
      </w:pPr>
    </w:p>
    <w:p w14:paraId="0F0D0297" w14:textId="3C5F6CE4" w:rsidR="00DB2961" w:rsidRPr="005F554C" w:rsidRDefault="00DB2961" w:rsidP="00DB2961">
      <w:pPr>
        <w:jc w:val="both"/>
        <w:rPr>
          <w:rFonts w:ascii="Times New Roman" w:hAnsi="Times New Roman" w:cs="Times New Roman"/>
        </w:rPr>
      </w:pPr>
      <w:r w:rsidRPr="005F554C">
        <w:rPr>
          <w:rFonts w:ascii="Times New Roman" w:hAnsi="Times New Roman" w:cs="Times New Roman"/>
        </w:rPr>
        <w:t xml:space="preserve">Lehmann, E., and G. G. Schulze. “What Does it Take to Be a Star? —The Role of Performance and the Media for German Soccer Players.” Applied Economics </w:t>
      </w:r>
      <w:proofErr w:type="spellStart"/>
      <w:r w:rsidRPr="005F554C">
        <w:rPr>
          <w:rFonts w:ascii="Times New Roman" w:hAnsi="Times New Roman" w:cs="Times New Roman"/>
        </w:rPr>
        <w:t>Quar</w:t>
      </w:r>
      <w:proofErr w:type="spellEnd"/>
      <w:r w:rsidRPr="005F554C">
        <w:rPr>
          <w:rFonts w:ascii="Times New Roman" w:hAnsi="Times New Roman" w:cs="Times New Roman"/>
        </w:rPr>
        <w:t xml:space="preserve">- </w:t>
      </w:r>
      <w:proofErr w:type="spellStart"/>
      <w:r w:rsidRPr="005F554C">
        <w:rPr>
          <w:rFonts w:ascii="Times New Roman" w:hAnsi="Times New Roman" w:cs="Times New Roman"/>
        </w:rPr>
        <w:t>terly</w:t>
      </w:r>
      <w:proofErr w:type="spellEnd"/>
      <w:r w:rsidRPr="005F554C">
        <w:rPr>
          <w:rFonts w:ascii="Times New Roman" w:hAnsi="Times New Roman" w:cs="Times New Roman"/>
        </w:rPr>
        <w:t>, 54(1), 2008, 59–70.</w:t>
      </w:r>
    </w:p>
    <w:p w14:paraId="49FC8BEE" w14:textId="77777777" w:rsidR="00DB2961" w:rsidRPr="005F554C" w:rsidRDefault="00DB2961" w:rsidP="00DB2961">
      <w:pPr>
        <w:jc w:val="both"/>
        <w:rPr>
          <w:rFonts w:ascii="Times New Roman" w:hAnsi="Times New Roman" w:cs="Times New Roman"/>
        </w:rPr>
      </w:pPr>
    </w:p>
    <w:p w14:paraId="65075FF2" w14:textId="05AF03EF" w:rsidR="00DB2961" w:rsidRPr="005F554C" w:rsidRDefault="00DB2961" w:rsidP="00DB2961">
      <w:pPr>
        <w:jc w:val="both"/>
        <w:rPr>
          <w:rFonts w:ascii="Times New Roman" w:hAnsi="Times New Roman" w:cs="Times New Roman"/>
        </w:rPr>
      </w:pPr>
      <w:r w:rsidRPr="005F554C">
        <w:rPr>
          <w:rFonts w:ascii="Times New Roman" w:hAnsi="Times New Roman" w:cs="Times New Roman"/>
        </w:rPr>
        <w:t xml:space="preserve">Franck, E., and S. </w:t>
      </w:r>
      <w:proofErr w:type="spellStart"/>
      <w:r w:rsidRPr="005F554C">
        <w:rPr>
          <w:rFonts w:ascii="Times New Roman" w:hAnsi="Times New Roman" w:cs="Times New Roman"/>
        </w:rPr>
        <w:t>Nuesch</w:t>
      </w:r>
      <w:proofErr w:type="spellEnd"/>
      <w:r w:rsidRPr="005F554C">
        <w:rPr>
          <w:rFonts w:ascii="Times New Roman" w:hAnsi="Times New Roman" w:cs="Times New Roman"/>
        </w:rPr>
        <w:t>.  TALENT AND/OR POPULARITY: WHAT DOES IT TAKE TO BE A SUPERSTAR? Economic Inquiry Vol. 50, No. 1, January 2012, 202–216</w:t>
      </w:r>
    </w:p>
    <w:p w14:paraId="26369083" w14:textId="77777777" w:rsidR="00DB2961" w:rsidRPr="005F554C" w:rsidRDefault="00DB2961" w:rsidP="00DB2961">
      <w:pPr>
        <w:jc w:val="both"/>
        <w:rPr>
          <w:rFonts w:ascii="Times New Roman" w:hAnsi="Times New Roman" w:cs="Times New Roman"/>
        </w:rPr>
      </w:pPr>
    </w:p>
    <w:p w14:paraId="731F449D" w14:textId="77777777" w:rsidR="00DB2961" w:rsidRPr="005F554C" w:rsidRDefault="00DB2961" w:rsidP="00DB2961">
      <w:pPr>
        <w:jc w:val="both"/>
        <w:rPr>
          <w:rFonts w:ascii="Times New Roman" w:hAnsi="Times New Roman" w:cs="Times New Roman"/>
        </w:rPr>
      </w:pPr>
      <w:proofErr w:type="spellStart"/>
      <w:r w:rsidRPr="005F554C">
        <w:rPr>
          <w:rFonts w:ascii="Times New Roman" w:hAnsi="Times New Roman" w:cs="Times New Roman"/>
        </w:rPr>
        <w:t>Salganik</w:t>
      </w:r>
      <w:proofErr w:type="spellEnd"/>
      <w:r w:rsidRPr="005F554C">
        <w:rPr>
          <w:rFonts w:ascii="Times New Roman" w:hAnsi="Times New Roman" w:cs="Times New Roman"/>
        </w:rPr>
        <w:t xml:space="preserve">, M. J., P. S. </w:t>
      </w:r>
      <w:proofErr w:type="spellStart"/>
      <w:r w:rsidRPr="005F554C">
        <w:rPr>
          <w:rFonts w:ascii="Times New Roman" w:hAnsi="Times New Roman" w:cs="Times New Roman"/>
        </w:rPr>
        <w:t>Dodds</w:t>
      </w:r>
      <w:proofErr w:type="spellEnd"/>
      <w:r w:rsidRPr="005F554C">
        <w:rPr>
          <w:rFonts w:ascii="Times New Roman" w:hAnsi="Times New Roman" w:cs="Times New Roman"/>
        </w:rPr>
        <w:t>, and D. J. Watts. “</w:t>
      </w:r>
      <w:proofErr w:type="spellStart"/>
      <w:r w:rsidRPr="005F554C">
        <w:rPr>
          <w:rFonts w:ascii="Times New Roman" w:hAnsi="Times New Roman" w:cs="Times New Roman"/>
        </w:rPr>
        <w:t>Experimen</w:t>
      </w:r>
      <w:proofErr w:type="spellEnd"/>
      <w:r w:rsidRPr="005F554C">
        <w:rPr>
          <w:rFonts w:ascii="Times New Roman" w:hAnsi="Times New Roman" w:cs="Times New Roman"/>
        </w:rPr>
        <w:t xml:space="preserve">- </w:t>
      </w:r>
      <w:proofErr w:type="spellStart"/>
      <w:r w:rsidRPr="005F554C">
        <w:rPr>
          <w:rFonts w:ascii="Times New Roman" w:hAnsi="Times New Roman" w:cs="Times New Roman"/>
        </w:rPr>
        <w:t>tal</w:t>
      </w:r>
      <w:proofErr w:type="spellEnd"/>
      <w:r w:rsidRPr="005F554C">
        <w:rPr>
          <w:rFonts w:ascii="Times New Roman" w:hAnsi="Times New Roman" w:cs="Times New Roman"/>
        </w:rPr>
        <w:t xml:space="preserve"> Study of Inequality and Unpredictability in an Artificial Cultural Market.” Science, 311(5762), 2006,</w:t>
      </w:r>
    </w:p>
    <w:p w14:paraId="1652BD45" w14:textId="4D60830A" w:rsidR="00DB2961" w:rsidRPr="005F554C" w:rsidRDefault="00DB2961" w:rsidP="00DB2961">
      <w:pPr>
        <w:jc w:val="both"/>
        <w:rPr>
          <w:ins w:id="42" w:author="Maria Kubara" w:date="2019-12-28T19:09:00Z"/>
          <w:rFonts w:ascii="Times New Roman" w:hAnsi="Times New Roman" w:cs="Times New Roman"/>
        </w:rPr>
      </w:pPr>
      <w:r w:rsidRPr="005F554C">
        <w:rPr>
          <w:rFonts w:ascii="Times New Roman" w:hAnsi="Times New Roman" w:cs="Times New Roman"/>
        </w:rPr>
        <w:t>854 – 56.</w:t>
      </w:r>
    </w:p>
    <w:p w14:paraId="4056FAB8" w14:textId="587564DF" w:rsidR="00F54A8A" w:rsidRPr="005F554C" w:rsidRDefault="00F54A8A" w:rsidP="00F54A8A">
      <w:pPr>
        <w:rPr>
          <w:ins w:id="43" w:author="Maria Kubara" w:date="2019-12-28T19:14:00Z"/>
          <w:rFonts w:ascii="Times New Roman" w:eastAsia="Times New Roman" w:hAnsi="Times New Roman" w:cs="Times New Roman"/>
          <w:lang w:eastAsia="en-US"/>
        </w:rPr>
      </w:pPr>
    </w:p>
    <w:p w14:paraId="4124161A" w14:textId="77777777" w:rsidR="00F54A8A" w:rsidRPr="005F554C" w:rsidRDefault="00F54A8A" w:rsidP="00F54A8A">
      <w:pPr>
        <w:rPr>
          <w:ins w:id="44" w:author="Maria Kubara" w:date="2019-12-28T19:14:00Z"/>
          <w:rFonts w:ascii="Times New Roman" w:eastAsia="Times New Roman" w:hAnsi="Times New Roman" w:cs="Times New Roman"/>
          <w:lang w:eastAsia="en-US"/>
        </w:rPr>
      </w:pPr>
      <w:commentRangeStart w:id="45"/>
      <w:proofErr w:type="spellStart"/>
      <w:ins w:id="46" w:author="Maria Kubara" w:date="2019-12-28T19:14:00Z">
        <w:r w:rsidRPr="005F554C">
          <w:rPr>
            <w:rFonts w:ascii="Times New Roman" w:eastAsia="Times New Roman" w:hAnsi="Times New Roman" w:cs="Times New Roman"/>
            <w:lang w:eastAsia="en-US"/>
          </w:rPr>
          <w:t>Celma</w:t>
        </w:r>
        <w:proofErr w:type="spellEnd"/>
        <w:r w:rsidRPr="005F554C">
          <w:rPr>
            <w:rFonts w:ascii="Times New Roman" w:eastAsia="Times New Roman" w:hAnsi="Times New Roman" w:cs="Times New Roman"/>
            <w:lang w:eastAsia="en-US"/>
          </w:rPr>
          <w:t xml:space="preserve">, Ò., &amp; Cano, P. (2008, August). From hits to niches?: or how popular artists can bias music recommendation and discovery. In </w:t>
        </w:r>
        <w:r w:rsidRPr="005F554C">
          <w:rPr>
            <w:rFonts w:ascii="Times New Roman" w:eastAsia="Times New Roman" w:hAnsi="Times New Roman" w:cs="Times New Roman"/>
            <w:i/>
            <w:iCs/>
            <w:lang w:eastAsia="en-US"/>
          </w:rPr>
          <w:t>Proceedings of the 2nd KDD Workshop on Large-Scale Recommender Systems and the Netflix Prize Competition</w:t>
        </w:r>
        <w:r w:rsidRPr="005F554C">
          <w:rPr>
            <w:rFonts w:ascii="Times New Roman" w:eastAsia="Times New Roman" w:hAnsi="Times New Roman" w:cs="Times New Roman"/>
            <w:lang w:eastAsia="en-US"/>
          </w:rPr>
          <w:t xml:space="preserve"> (p. 5). ACM.</w:t>
        </w:r>
        <w:commentRangeEnd w:id="45"/>
        <w:r w:rsidRPr="005F554C">
          <w:rPr>
            <w:rStyle w:val="Odwoaniedokomentarza"/>
          </w:rPr>
          <w:commentReference w:id="45"/>
        </w:r>
      </w:ins>
    </w:p>
    <w:p w14:paraId="2AABA78A" w14:textId="77777777" w:rsidR="00F54A8A" w:rsidRPr="005F554C" w:rsidRDefault="00F54A8A" w:rsidP="00F54A8A">
      <w:pPr>
        <w:rPr>
          <w:ins w:id="47" w:author="Maria Kubara" w:date="2019-12-28T19:10:00Z"/>
          <w:rFonts w:ascii="Times New Roman" w:eastAsia="Times New Roman" w:hAnsi="Times New Roman" w:cs="Times New Roman"/>
          <w:lang w:eastAsia="en-US"/>
        </w:rPr>
      </w:pPr>
    </w:p>
    <w:p w14:paraId="7398F333" w14:textId="77777777" w:rsidR="00831D09" w:rsidRPr="005F554C" w:rsidRDefault="00831D09" w:rsidP="00831D09">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Doreian</w:t>
      </w:r>
      <w:proofErr w:type="spellEnd"/>
      <w:r w:rsidRPr="005F554C">
        <w:rPr>
          <w:rFonts w:ascii="Times New Roman" w:eastAsia="Times New Roman" w:hAnsi="Times New Roman" w:cs="Times New Roman"/>
          <w:lang w:eastAsia="en-US"/>
        </w:rPr>
        <w:t xml:space="preserve">, P., Freeman, L., White, D., &amp; Romney, A. (1989). Models of network effects on social actors. </w:t>
      </w:r>
      <w:r w:rsidRPr="005F554C">
        <w:rPr>
          <w:rFonts w:ascii="Times New Roman" w:eastAsia="Times New Roman" w:hAnsi="Times New Roman" w:cs="Times New Roman"/>
          <w:i/>
          <w:iCs/>
          <w:lang w:eastAsia="en-US"/>
        </w:rPr>
        <w:t>Research methods in social network analysis</w:t>
      </w:r>
      <w:r w:rsidRPr="005F554C">
        <w:rPr>
          <w:rFonts w:ascii="Times New Roman" w:eastAsia="Times New Roman" w:hAnsi="Times New Roman" w:cs="Times New Roman"/>
          <w:lang w:eastAsia="en-US"/>
        </w:rPr>
        <w:t>, 295-317.</w:t>
      </w:r>
    </w:p>
    <w:p w14:paraId="07106663" w14:textId="2BE10CFF" w:rsidR="00F54A8A" w:rsidRPr="005F554C" w:rsidRDefault="00F54A8A" w:rsidP="00DB2961">
      <w:pPr>
        <w:jc w:val="both"/>
        <w:rPr>
          <w:rFonts w:ascii="Times New Roman" w:hAnsi="Times New Roman" w:cs="Times New Roman"/>
        </w:rPr>
      </w:pPr>
    </w:p>
    <w:p w14:paraId="6C98701D" w14:textId="77777777" w:rsidR="00831D09" w:rsidRPr="005F554C" w:rsidRDefault="00831D09" w:rsidP="00831D09">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Cohen-Cole, E., &amp; Fletcher, J. M. (2008). Is obesity contagious? Social networks vs. environmental factors in the obesity epidemic. </w:t>
      </w:r>
      <w:r w:rsidRPr="005F554C">
        <w:rPr>
          <w:rFonts w:ascii="Times New Roman" w:eastAsia="Times New Roman" w:hAnsi="Times New Roman" w:cs="Times New Roman"/>
          <w:i/>
          <w:iCs/>
          <w:lang w:eastAsia="en-US"/>
        </w:rPr>
        <w:t>Journal of health economics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27</w:t>
      </w:r>
      <w:r w:rsidRPr="005F554C">
        <w:rPr>
          <w:rFonts w:ascii="Times New Roman" w:eastAsia="Times New Roman" w:hAnsi="Times New Roman" w:cs="Times New Roman"/>
          <w:lang w:eastAsia="en-US"/>
        </w:rPr>
        <w:t>(5), 1382-1387.</w:t>
      </w:r>
    </w:p>
    <w:p w14:paraId="73BC576B" w14:textId="2D5D50FC" w:rsidR="00831D09" w:rsidRPr="005F554C" w:rsidRDefault="00831D09" w:rsidP="00DB2961">
      <w:pPr>
        <w:jc w:val="both"/>
        <w:rPr>
          <w:rFonts w:ascii="Times New Roman" w:hAnsi="Times New Roman" w:cs="Times New Roman"/>
        </w:rPr>
      </w:pPr>
    </w:p>
    <w:p w14:paraId="7D4B5B8B" w14:textId="1952978E" w:rsidR="00A604B8" w:rsidRPr="005F554C" w:rsidRDefault="00A604B8" w:rsidP="00A604B8">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Haythornthwaite</w:t>
      </w:r>
      <w:proofErr w:type="spellEnd"/>
      <w:r w:rsidRPr="005F554C">
        <w:rPr>
          <w:rFonts w:ascii="Times New Roman" w:eastAsia="Times New Roman" w:hAnsi="Times New Roman" w:cs="Times New Roman"/>
          <w:lang w:eastAsia="en-US"/>
        </w:rPr>
        <w:t xml:space="preserve">, C. (2005). Social networks and Internet connectivity effects. </w:t>
      </w:r>
      <w:r w:rsidRPr="005F554C">
        <w:rPr>
          <w:rFonts w:ascii="Times New Roman" w:eastAsia="Times New Roman" w:hAnsi="Times New Roman" w:cs="Times New Roman"/>
          <w:i/>
          <w:iCs/>
          <w:lang w:eastAsia="en-US"/>
        </w:rPr>
        <w:t>Information, Community &amp; Society</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8</w:t>
      </w:r>
      <w:r w:rsidRPr="005F554C">
        <w:rPr>
          <w:rFonts w:ascii="Times New Roman" w:eastAsia="Times New Roman" w:hAnsi="Times New Roman" w:cs="Times New Roman"/>
          <w:lang w:eastAsia="en-US"/>
        </w:rPr>
        <w:t>(2), 125-147.</w:t>
      </w:r>
    </w:p>
    <w:p w14:paraId="108CEBA5" w14:textId="77777777" w:rsidR="00CD2511" w:rsidRPr="005F554C" w:rsidRDefault="00CD2511" w:rsidP="00A604B8">
      <w:pPr>
        <w:rPr>
          <w:rFonts w:ascii="Times New Roman" w:eastAsia="Times New Roman" w:hAnsi="Times New Roman" w:cs="Times New Roman"/>
          <w:lang w:eastAsia="en-US"/>
        </w:rPr>
      </w:pPr>
    </w:p>
    <w:p w14:paraId="41B892E1" w14:textId="77777777" w:rsidR="00514E0B" w:rsidRPr="005F554C" w:rsidRDefault="00514E0B" w:rsidP="00514E0B">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Smith, D., Menon, S., &amp; </w:t>
      </w:r>
      <w:proofErr w:type="spellStart"/>
      <w:r w:rsidRPr="005F554C">
        <w:rPr>
          <w:rFonts w:ascii="Times New Roman" w:eastAsia="Times New Roman" w:hAnsi="Times New Roman" w:cs="Times New Roman"/>
          <w:lang w:eastAsia="en-US"/>
        </w:rPr>
        <w:t>Sivakumar</w:t>
      </w:r>
      <w:proofErr w:type="spellEnd"/>
      <w:r w:rsidRPr="005F554C">
        <w:rPr>
          <w:rFonts w:ascii="Times New Roman" w:eastAsia="Times New Roman" w:hAnsi="Times New Roman" w:cs="Times New Roman"/>
          <w:lang w:eastAsia="en-US"/>
        </w:rPr>
        <w:t xml:space="preserve">, K. (2005). Online peer and editorial recommendations, trust, and choice in virtual markets. </w:t>
      </w:r>
      <w:r w:rsidRPr="005F554C">
        <w:rPr>
          <w:rFonts w:ascii="Times New Roman" w:eastAsia="Times New Roman" w:hAnsi="Times New Roman" w:cs="Times New Roman"/>
          <w:i/>
          <w:iCs/>
          <w:lang w:eastAsia="en-US"/>
        </w:rPr>
        <w:t>Journal of interactive marketing</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19</w:t>
      </w:r>
      <w:r w:rsidRPr="005F554C">
        <w:rPr>
          <w:rFonts w:ascii="Times New Roman" w:eastAsia="Times New Roman" w:hAnsi="Times New Roman" w:cs="Times New Roman"/>
          <w:lang w:eastAsia="en-US"/>
        </w:rPr>
        <w:t>(3), 15-37.</w:t>
      </w:r>
    </w:p>
    <w:p w14:paraId="03047A93" w14:textId="77777777" w:rsidR="00514E0B" w:rsidRPr="005F554C" w:rsidRDefault="00514E0B" w:rsidP="00A604B8">
      <w:pPr>
        <w:rPr>
          <w:rFonts w:ascii="Times New Roman" w:eastAsia="Times New Roman" w:hAnsi="Times New Roman" w:cs="Times New Roman"/>
          <w:lang w:eastAsia="en-US"/>
        </w:rPr>
      </w:pPr>
    </w:p>
    <w:p w14:paraId="0E9DACF6" w14:textId="77777777" w:rsidR="00A604B8" w:rsidRPr="005F554C" w:rsidRDefault="00A604B8" w:rsidP="00A604B8">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Christakis, N. A., &amp; Fowler, J. H. (2007). The spread of obesity in a large social network over 32 years. </w:t>
      </w:r>
      <w:r w:rsidRPr="005F554C">
        <w:rPr>
          <w:rFonts w:ascii="Times New Roman" w:eastAsia="Times New Roman" w:hAnsi="Times New Roman" w:cs="Times New Roman"/>
          <w:i/>
          <w:iCs/>
          <w:lang w:eastAsia="en-US"/>
        </w:rPr>
        <w:t>New England journal of medicine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357</w:t>
      </w:r>
      <w:r w:rsidRPr="005F554C">
        <w:rPr>
          <w:rFonts w:ascii="Times New Roman" w:eastAsia="Times New Roman" w:hAnsi="Times New Roman" w:cs="Times New Roman"/>
          <w:lang w:eastAsia="en-US"/>
        </w:rPr>
        <w:t>(4), 370-379.</w:t>
      </w:r>
    </w:p>
    <w:p w14:paraId="318533CD" w14:textId="53D02B96" w:rsidR="00A604B8" w:rsidRPr="005F554C" w:rsidRDefault="00A604B8" w:rsidP="00A604B8">
      <w:pPr>
        <w:rPr>
          <w:rFonts w:ascii="Times New Roman" w:eastAsia="Times New Roman" w:hAnsi="Times New Roman" w:cs="Times New Roman"/>
          <w:lang w:eastAsia="en-US"/>
        </w:rPr>
      </w:pPr>
    </w:p>
    <w:p w14:paraId="07C1E2CC" w14:textId="1486F326" w:rsidR="008F2A7F" w:rsidRPr="005F554C" w:rsidRDefault="008F2A7F" w:rsidP="008F2A7F">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Galuszka</w:t>
      </w:r>
      <w:proofErr w:type="spellEnd"/>
      <w:r w:rsidRPr="005F554C">
        <w:rPr>
          <w:rFonts w:ascii="Times New Roman" w:eastAsia="Times New Roman" w:hAnsi="Times New Roman" w:cs="Times New Roman"/>
          <w:lang w:eastAsia="en-US"/>
        </w:rPr>
        <w:t xml:space="preserve">, P. (2015). New economy of fandom. </w:t>
      </w:r>
      <w:r w:rsidRPr="005F554C">
        <w:rPr>
          <w:rFonts w:ascii="Times New Roman" w:eastAsia="Times New Roman" w:hAnsi="Times New Roman" w:cs="Times New Roman"/>
          <w:i/>
          <w:iCs/>
          <w:lang w:eastAsia="en-US"/>
        </w:rPr>
        <w:t>Popular Music and Society</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38</w:t>
      </w:r>
      <w:r w:rsidRPr="005F554C">
        <w:rPr>
          <w:rFonts w:ascii="Times New Roman" w:eastAsia="Times New Roman" w:hAnsi="Times New Roman" w:cs="Times New Roman"/>
          <w:lang w:eastAsia="en-US"/>
        </w:rPr>
        <w:t>(1), 25-43.</w:t>
      </w:r>
    </w:p>
    <w:p w14:paraId="2C31E833" w14:textId="77777777" w:rsidR="00C029D4" w:rsidRPr="005F554C" w:rsidRDefault="00C029D4" w:rsidP="00C029D4">
      <w:pPr>
        <w:rPr>
          <w:rFonts w:ascii="Times New Roman" w:eastAsia="Times New Roman" w:hAnsi="Times New Roman" w:cs="Times New Roman"/>
          <w:lang w:eastAsia="en-US"/>
        </w:rPr>
      </w:pPr>
    </w:p>
    <w:p w14:paraId="1B695D76" w14:textId="34333981" w:rsidR="00C029D4" w:rsidRPr="005F554C" w:rsidRDefault="00C029D4" w:rsidP="00C029D4">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Jamali</w:t>
      </w:r>
      <w:proofErr w:type="spellEnd"/>
      <w:r w:rsidRPr="005F554C">
        <w:rPr>
          <w:rFonts w:ascii="Times New Roman" w:eastAsia="Times New Roman" w:hAnsi="Times New Roman" w:cs="Times New Roman"/>
          <w:lang w:eastAsia="en-US"/>
        </w:rPr>
        <w:t xml:space="preserve">, S., &amp; </w:t>
      </w:r>
      <w:proofErr w:type="spellStart"/>
      <w:r w:rsidRPr="005F554C">
        <w:rPr>
          <w:rFonts w:ascii="Times New Roman" w:eastAsia="Times New Roman" w:hAnsi="Times New Roman" w:cs="Times New Roman"/>
          <w:lang w:eastAsia="en-US"/>
        </w:rPr>
        <w:t>Rangwala</w:t>
      </w:r>
      <w:proofErr w:type="spellEnd"/>
      <w:r w:rsidRPr="005F554C">
        <w:rPr>
          <w:rFonts w:ascii="Times New Roman" w:eastAsia="Times New Roman" w:hAnsi="Times New Roman" w:cs="Times New Roman"/>
          <w:lang w:eastAsia="en-US"/>
        </w:rPr>
        <w:t xml:space="preserve">, H. (2009, November). Digging </w:t>
      </w:r>
      <w:proofErr w:type="spellStart"/>
      <w:r w:rsidRPr="005F554C">
        <w:rPr>
          <w:rFonts w:ascii="Times New Roman" w:eastAsia="Times New Roman" w:hAnsi="Times New Roman" w:cs="Times New Roman"/>
          <w:lang w:eastAsia="en-US"/>
        </w:rPr>
        <w:t>digg</w:t>
      </w:r>
      <w:proofErr w:type="spellEnd"/>
      <w:r w:rsidRPr="005F554C">
        <w:rPr>
          <w:rFonts w:ascii="Times New Roman" w:eastAsia="Times New Roman" w:hAnsi="Times New Roman" w:cs="Times New Roman"/>
          <w:lang w:eastAsia="en-US"/>
        </w:rPr>
        <w:t xml:space="preserve">: Comment mining, popularity prediction, and social network analysis. In </w:t>
      </w:r>
      <w:r w:rsidRPr="005F554C">
        <w:rPr>
          <w:rFonts w:ascii="Times New Roman" w:eastAsia="Times New Roman" w:hAnsi="Times New Roman" w:cs="Times New Roman"/>
          <w:i/>
          <w:iCs/>
          <w:lang w:eastAsia="en-US"/>
        </w:rPr>
        <w:t>2009 International Conference on Web Information Systems and Mining</w:t>
      </w:r>
      <w:r w:rsidRPr="005F554C">
        <w:rPr>
          <w:rFonts w:ascii="Times New Roman" w:eastAsia="Times New Roman" w:hAnsi="Times New Roman" w:cs="Times New Roman"/>
          <w:lang w:eastAsia="en-US"/>
        </w:rPr>
        <w:t xml:space="preserve"> (pp. 32-38). IEEE.</w:t>
      </w:r>
    </w:p>
    <w:p w14:paraId="182AC29D" w14:textId="77777777" w:rsidR="00C029D4" w:rsidRPr="005F554C" w:rsidRDefault="00C029D4" w:rsidP="008F2A7F">
      <w:pPr>
        <w:rPr>
          <w:rFonts w:ascii="Times New Roman" w:eastAsia="Times New Roman" w:hAnsi="Times New Roman" w:cs="Times New Roman"/>
          <w:lang w:eastAsia="en-US"/>
        </w:rPr>
      </w:pPr>
    </w:p>
    <w:p w14:paraId="6C934537" w14:textId="77777777" w:rsidR="002474CD" w:rsidRPr="005F554C" w:rsidRDefault="002474CD" w:rsidP="002474C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Yamaguchi, K., Berg, T. L., &amp; Ortiz, L. E. (2014, November). Chic or social: Visual popularity analysis in online fashion networks. In </w:t>
      </w:r>
      <w:r w:rsidRPr="005F554C">
        <w:rPr>
          <w:rFonts w:ascii="Times New Roman" w:eastAsia="Times New Roman" w:hAnsi="Times New Roman" w:cs="Times New Roman"/>
          <w:i/>
          <w:iCs/>
          <w:lang w:eastAsia="en-US"/>
        </w:rPr>
        <w:t>Proceedings of the 22nd ACM international conference on Multimedia</w:t>
      </w:r>
      <w:r w:rsidRPr="005F554C">
        <w:rPr>
          <w:rFonts w:ascii="Times New Roman" w:eastAsia="Times New Roman" w:hAnsi="Times New Roman" w:cs="Times New Roman"/>
          <w:lang w:eastAsia="en-US"/>
        </w:rPr>
        <w:t xml:space="preserve"> (pp. 773-776). ACM.</w:t>
      </w:r>
    </w:p>
    <w:p w14:paraId="7424F0A2" w14:textId="42B18C2B" w:rsidR="008F2A7F" w:rsidRPr="005F554C" w:rsidRDefault="008F2A7F" w:rsidP="00A604B8">
      <w:pPr>
        <w:rPr>
          <w:rFonts w:ascii="Times New Roman" w:eastAsia="Times New Roman" w:hAnsi="Times New Roman" w:cs="Times New Roman"/>
          <w:lang w:eastAsia="en-US"/>
        </w:rPr>
      </w:pPr>
    </w:p>
    <w:p w14:paraId="5ED889E3" w14:textId="77777777" w:rsidR="002474CD" w:rsidRPr="005F554C" w:rsidRDefault="002474CD" w:rsidP="002474C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Valenzuela, S., </w:t>
      </w:r>
      <w:proofErr w:type="spellStart"/>
      <w:r w:rsidRPr="005F554C">
        <w:rPr>
          <w:rFonts w:ascii="Times New Roman" w:eastAsia="Times New Roman" w:hAnsi="Times New Roman" w:cs="Times New Roman"/>
          <w:lang w:eastAsia="en-US"/>
        </w:rPr>
        <w:t>Arriagada</w:t>
      </w:r>
      <w:proofErr w:type="spellEnd"/>
      <w:r w:rsidRPr="005F554C">
        <w:rPr>
          <w:rFonts w:ascii="Times New Roman" w:eastAsia="Times New Roman" w:hAnsi="Times New Roman" w:cs="Times New Roman"/>
          <w:lang w:eastAsia="en-US"/>
        </w:rPr>
        <w:t xml:space="preserve">, A., &amp; </w:t>
      </w:r>
      <w:proofErr w:type="spellStart"/>
      <w:r w:rsidRPr="005F554C">
        <w:rPr>
          <w:rFonts w:ascii="Times New Roman" w:eastAsia="Times New Roman" w:hAnsi="Times New Roman" w:cs="Times New Roman"/>
          <w:lang w:eastAsia="en-US"/>
        </w:rPr>
        <w:t>Scherman</w:t>
      </w:r>
      <w:proofErr w:type="spellEnd"/>
      <w:r w:rsidRPr="005F554C">
        <w:rPr>
          <w:rFonts w:ascii="Times New Roman" w:eastAsia="Times New Roman" w:hAnsi="Times New Roman" w:cs="Times New Roman"/>
          <w:lang w:eastAsia="en-US"/>
        </w:rPr>
        <w:t xml:space="preserve">, A. (2012). The social media basis of youth protest </w:t>
      </w:r>
      <w:proofErr w:type="spellStart"/>
      <w:r w:rsidRPr="005F554C">
        <w:rPr>
          <w:rFonts w:ascii="Times New Roman" w:eastAsia="Times New Roman" w:hAnsi="Times New Roman" w:cs="Times New Roman"/>
          <w:lang w:eastAsia="en-US"/>
        </w:rPr>
        <w:t>behavior</w:t>
      </w:r>
      <w:proofErr w:type="spellEnd"/>
      <w:r w:rsidRPr="005F554C">
        <w:rPr>
          <w:rFonts w:ascii="Times New Roman" w:eastAsia="Times New Roman" w:hAnsi="Times New Roman" w:cs="Times New Roman"/>
          <w:lang w:eastAsia="en-US"/>
        </w:rPr>
        <w:t xml:space="preserve">: The case of Chile. </w:t>
      </w:r>
      <w:r w:rsidRPr="005F554C">
        <w:rPr>
          <w:rFonts w:ascii="Times New Roman" w:eastAsia="Times New Roman" w:hAnsi="Times New Roman" w:cs="Times New Roman"/>
          <w:i/>
          <w:iCs/>
          <w:lang w:eastAsia="en-US"/>
        </w:rPr>
        <w:t>Journal of Communication</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62</w:t>
      </w:r>
      <w:r w:rsidRPr="005F554C">
        <w:rPr>
          <w:rFonts w:ascii="Times New Roman" w:eastAsia="Times New Roman" w:hAnsi="Times New Roman" w:cs="Times New Roman"/>
          <w:lang w:eastAsia="en-US"/>
        </w:rPr>
        <w:t>(2), 299-314.</w:t>
      </w:r>
    </w:p>
    <w:p w14:paraId="305B17CD" w14:textId="77777777" w:rsidR="002474CD" w:rsidRPr="005F554C" w:rsidRDefault="002474CD" w:rsidP="00A604B8">
      <w:pPr>
        <w:rPr>
          <w:rFonts w:ascii="Times New Roman" w:eastAsia="Times New Roman" w:hAnsi="Times New Roman" w:cs="Times New Roman"/>
          <w:lang w:eastAsia="en-US"/>
        </w:rPr>
      </w:pPr>
    </w:p>
    <w:p w14:paraId="5A208680" w14:textId="22EA5EC2" w:rsidR="002474CD" w:rsidRPr="005F554C" w:rsidRDefault="002474CD" w:rsidP="002474C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Hui, P., &amp; </w:t>
      </w:r>
      <w:proofErr w:type="spellStart"/>
      <w:r w:rsidRPr="005F554C">
        <w:rPr>
          <w:rFonts w:ascii="Times New Roman" w:eastAsia="Times New Roman" w:hAnsi="Times New Roman" w:cs="Times New Roman"/>
          <w:lang w:eastAsia="en-US"/>
        </w:rPr>
        <w:t>Buchegger</w:t>
      </w:r>
      <w:proofErr w:type="spellEnd"/>
      <w:r w:rsidRPr="005F554C">
        <w:rPr>
          <w:rFonts w:ascii="Times New Roman" w:eastAsia="Times New Roman" w:hAnsi="Times New Roman" w:cs="Times New Roman"/>
          <w:lang w:eastAsia="en-US"/>
        </w:rPr>
        <w:t xml:space="preserve">, S. (2009, July). Groupthink and peer pressure: Social influence in online social network groups. In </w:t>
      </w:r>
      <w:r w:rsidRPr="005F554C">
        <w:rPr>
          <w:rFonts w:ascii="Times New Roman" w:eastAsia="Times New Roman" w:hAnsi="Times New Roman" w:cs="Times New Roman"/>
          <w:i/>
          <w:iCs/>
          <w:lang w:eastAsia="en-US"/>
        </w:rPr>
        <w:t>2009 International Conference on Advances in Social Network Analysis and Mining</w:t>
      </w:r>
      <w:r w:rsidRPr="005F554C">
        <w:rPr>
          <w:rFonts w:ascii="Times New Roman" w:eastAsia="Times New Roman" w:hAnsi="Times New Roman" w:cs="Times New Roman"/>
          <w:lang w:eastAsia="en-US"/>
        </w:rPr>
        <w:t xml:space="preserve"> (pp. 53-59). IEEE.</w:t>
      </w:r>
    </w:p>
    <w:p w14:paraId="14420103" w14:textId="432D7CF9" w:rsidR="0031044D" w:rsidRPr="005F554C" w:rsidRDefault="0031044D" w:rsidP="002474CD">
      <w:pPr>
        <w:rPr>
          <w:rFonts w:ascii="Times New Roman" w:eastAsia="Times New Roman" w:hAnsi="Times New Roman" w:cs="Times New Roman"/>
          <w:lang w:eastAsia="en-US"/>
        </w:rPr>
      </w:pPr>
    </w:p>
    <w:p w14:paraId="4AE260A4" w14:textId="3801BDF5" w:rsidR="0031044D" w:rsidRPr="005F554C" w:rsidRDefault="0031044D" w:rsidP="0031044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Ellison, N. B., Lampe, C., &amp; </w:t>
      </w:r>
      <w:proofErr w:type="spellStart"/>
      <w:r w:rsidRPr="005F554C">
        <w:rPr>
          <w:rFonts w:ascii="Times New Roman" w:eastAsia="Times New Roman" w:hAnsi="Times New Roman" w:cs="Times New Roman"/>
          <w:lang w:eastAsia="en-US"/>
        </w:rPr>
        <w:t>Steinfield</w:t>
      </w:r>
      <w:proofErr w:type="spellEnd"/>
      <w:r w:rsidRPr="005F554C">
        <w:rPr>
          <w:rFonts w:ascii="Times New Roman" w:eastAsia="Times New Roman" w:hAnsi="Times New Roman" w:cs="Times New Roman"/>
          <w:lang w:eastAsia="en-US"/>
        </w:rPr>
        <w:t xml:space="preserve">, C. (2009). Social network sites and society: Current trends and future possibilities. </w:t>
      </w:r>
      <w:r w:rsidRPr="005F554C">
        <w:rPr>
          <w:rFonts w:ascii="Times New Roman" w:eastAsia="Times New Roman" w:hAnsi="Times New Roman" w:cs="Times New Roman"/>
          <w:i/>
          <w:iCs/>
          <w:lang w:eastAsia="en-US"/>
        </w:rPr>
        <w:t>interactions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16</w:t>
      </w:r>
      <w:r w:rsidRPr="005F554C">
        <w:rPr>
          <w:rFonts w:ascii="Times New Roman" w:eastAsia="Times New Roman" w:hAnsi="Times New Roman" w:cs="Times New Roman"/>
          <w:lang w:eastAsia="en-US"/>
        </w:rPr>
        <w:t>(1), 6.</w:t>
      </w:r>
    </w:p>
    <w:p w14:paraId="35E13054" w14:textId="1B07D591" w:rsidR="0031044D" w:rsidRPr="005F554C" w:rsidRDefault="0031044D" w:rsidP="0031044D">
      <w:pPr>
        <w:rPr>
          <w:rFonts w:ascii="Times New Roman" w:eastAsia="Times New Roman" w:hAnsi="Times New Roman" w:cs="Times New Roman"/>
          <w:lang w:eastAsia="en-US"/>
        </w:rPr>
      </w:pPr>
    </w:p>
    <w:p w14:paraId="00952AF0" w14:textId="77777777" w:rsidR="0031044D" w:rsidRPr="005F554C" w:rsidRDefault="0031044D" w:rsidP="0031044D">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Centola</w:t>
      </w:r>
      <w:proofErr w:type="spellEnd"/>
      <w:r w:rsidRPr="005F554C">
        <w:rPr>
          <w:rFonts w:ascii="Times New Roman" w:eastAsia="Times New Roman" w:hAnsi="Times New Roman" w:cs="Times New Roman"/>
          <w:lang w:eastAsia="en-US"/>
        </w:rPr>
        <w:t xml:space="preserve">, D. (2010). The spread of </w:t>
      </w:r>
      <w:proofErr w:type="spellStart"/>
      <w:r w:rsidRPr="005F554C">
        <w:rPr>
          <w:rFonts w:ascii="Times New Roman" w:eastAsia="Times New Roman" w:hAnsi="Times New Roman" w:cs="Times New Roman"/>
          <w:lang w:eastAsia="en-US"/>
        </w:rPr>
        <w:t>behavior</w:t>
      </w:r>
      <w:proofErr w:type="spellEnd"/>
      <w:r w:rsidRPr="005F554C">
        <w:rPr>
          <w:rFonts w:ascii="Times New Roman" w:eastAsia="Times New Roman" w:hAnsi="Times New Roman" w:cs="Times New Roman"/>
          <w:lang w:eastAsia="en-US"/>
        </w:rPr>
        <w:t xml:space="preserve"> in an online social network experiment. </w:t>
      </w:r>
      <w:r w:rsidRPr="005F554C">
        <w:rPr>
          <w:rFonts w:ascii="Times New Roman" w:eastAsia="Times New Roman" w:hAnsi="Times New Roman" w:cs="Times New Roman"/>
          <w:i/>
          <w:iCs/>
          <w:lang w:eastAsia="en-US"/>
        </w:rPr>
        <w:t>science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329</w:t>
      </w:r>
      <w:r w:rsidRPr="005F554C">
        <w:rPr>
          <w:rFonts w:ascii="Times New Roman" w:eastAsia="Times New Roman" w:hAnsi="Times New Roman" w:cs="Times New Roman"/>
          <w:lang w:eastAsia="en-US"/>
        </w:rPr>
        <w:t>(5996), 1194-1197.</w:t>
      </w:r>
    </w:p>
    <w:p w14:paraId="1698E75B" w14:textId="35DEBF46" w:rsidR="0031044D" w:rsidRPr="005F554C" w:rsidRDefault="0031044D" w:rsidP="0031044D">
      <w:pPr>
        <w:rPr>
          <w:rFonts w:ascii="Times New Roman" w:eastAsia="Times New Roman" w:hAnsi="Times New Roman" w:cs="Times New Roman"/>
          <w:lang w:eastAsia="en-US"/>
        </w:rPr>
      </w:pPr>
    </w:p>
    <w:p w14:paraId="1DBF662D" w14:textId="77777777" w:rsidR="0031044D" w:rsidRPr="005F554C" w:rsidRDefault="0031044D" w:rsidP="0031044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Chou, C., &amp; Peng, H. (2007). Net-friends: Adolescents’ attitudes and experiences vs. teachers’ concerns. </w:t>
      </w:r>
      <w:r w:rsidRPr="005F554C">
        <w:rPr>
          <w:rFonts w:ascii="Times New Roman" w:eastAsia="Times New Roman" w:hAnsi="Times New Roman" w:cs="Times New Roman"/>
          <w:i/>
          <w:iCs/>
          <w:lang w:eastAsia="en-US"/>
        </w:rPr>
        <w:t xml:space="preserve">Computers in Human </w:t>
      </w:r>
      <w:proofErr w:type="spellStart"/>
      <w:r w:rsidRPr="005F554C">
        <w:rPr>
          <w:rFonts w:ascii="Times New Roman" w:eastAsia="Times New Roman" w:hAnsi="Times New Roman" w:cs="Times New Roman"/>
          <w:i/>
          <w:iCs/>
          <w:lang w:eastAsia="en-US"/>
        </w:rPr>
        <w:t>Behavior</w:t>
      </w:r>
      <w:proofErr w:type="spellEnd"/>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23</w:t>
      </w:r>
      <w:r w:rsidRPr="005F554C">
        <w:rPr>
          <w:rFonts w:ascii="Times New Roman" w:eastAsia="Times New Roman" w:hAnsi="Times New Roman" w:cs="Times New Roman"/>
          <w:lang w:eastAsia="en-US"/>
        </w:rPr>
        <w:t>(5), 2394-2413.</w:t>
      </w:r>
    </w:p>
    <w:p w14:paraId="3D5CB4F3" w14:textId="481B1C5B" w:rsidR="0031044D" w:rsidRPr="005F554C" w:rsidRDefault="0031044D" w:rsidP="0031044D">
      <w:pPr>
        <w:rPr>
          <w:rFonts w:ascii="Times New Roman" w:eastAsia="Times New Roman" w:hAnsi="Times New Roman" w:cs="Times New Roman"/>
          <w:lang w:eastAsia="en-US"/>
        </w:rPr>
      </w:pPr>
    </w:p>
    <w:p w14:paraId="165A4221" w14:textId="77777777" w:rsidR="00D90563" w:rsidRPr="005F554C" w:rsidRDefault="00D90563" w:rsidP="00D90563">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Ren, Y., Kraut, R., &amp; </w:t>
      </w:r>
      <w:proofErr w:type="spellStart"/>
      <w:r w:rsidRPr="005F554C">
        <w:rPr>
          <w:rFonts w:ascii="Times New Roman" w:eastAsia="Times New Roman" w:hAnsi="Times New Roman" w:cs="Times New Roman"/>
          <w:lang w:eastAsia="en-US"/>
        </w:rPr>
        <w:t>Kiesler</w:t>
      </w:r>
      <w:proofErr w:type="spellEnd"/>
      <w:r w:rsidRPr="005F554C">
        <w:rPr>
          <w:rFonts w:ascii="Times New Roman" w:eastAsia="Times New Roman" w:hAnsi="Times New Roman" w:cs="Times New Roman"/>
          <w:lang w:eastAsia="en-US"/>
        </w:rPr>
        <w:t xml:space="preserve">, S. (2007). Applying common identity and bond theory to design of online communities. </w:t>
      </w:r>
      <w:r w:rsidRPr="005F554C">
        <w:rPr>
          <w:rFonts w:ascii="Times New Roman" w:eastAsia="Times New Roman" w:hAnsi="Times New Roman" w:cs="Times New Roman"/>
          <w:i/>
          <w:iCs/>
          <w:lang w:eastAsia="en-US"/>
        </w:rPr>
        <w:t>Organization studies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28</w:t>
      </w:r>
      <w:r w:rsidRPr="005F554C">
        <w:rPr>
          <w:rFonts w:ascii="Times New Roman" w:eastAsia="Times New Roman" w:hAnsi="Times New Roman" w:cs="Times New Roman"/>
          <w:lang w:eastAsia="en-US"/>
        </w:rPr>
        <w:t>(3), 377-408.</w:t>
      </w:r>
    </w:p>
    <w:p w14:paraId="531BBBC7" w14:textId="77777777" w:rsidR="00D90563" w:rsidRPr="005F554C" w:rsidRDefault="00D90563" w:rsidP="0031044D">
      <w:pPr>
        <w:rPr>
          <w:rFonts w:ascii="Times New Roman" w:eastAsia="Times New Roman" w:hAnsi="Times New Roman" w:cs="Times New Roman"/>
          <w:lang w:eastAsia="en-US"/>
        </w:rPr>
      </w:pPr>
    </w:p>
    <w:p w14:paraId="55C87702" w14:textId="77777777" w:rsidR="00D44F13" w:rsidRPr="005F554C" w:rsidRDefault="00D44F13" w:rsidP="00D44F13">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Page, W., &amp; Ning, K. (2014). Anatomy of a hit: How Meghan Trainor made the UK chart without selling downloads. </w:t>
      </w:r>
      <w:r w:rsidRPr="005F554C">
        <w:rPr>
          <w:rFonts w:ascii="Times New Roman" w:eastAsia="Times New Roman" w:hAnsi="Times New Roman" w:cs="Times New Roman"/>
          <w:i/>
          <w:iCs/>
          <w:lang w:eastAsia="en-US"/>
        </w:rPr>
        <w:t>Spotify Insights</w:t>
      </w:r>
      <w:r w:rsidRPr="005F554C">
        <w:rPr>
          <w:rFonts w:ascii="Times New Roman" w:eastAsia="Times New Roman" w:hAnsi="Times New Roman" w:cs="Times New Roman"/>
          <w:lang w:eastAsia="en-US"/>
        </w:rPr>
        <w:t>.</w:t>
      </w:r>
    </w:p>
    <w:p w14:paraId="43202EBA" w14:textId="081D256A" w:rsidR="0031044D" w:rsidRPr="005F554C" w:rsidRDefault="0031044D" w:rsidP="002474CD">
      <w:pPr>
        <w:rPr>
          <w:rFonts w:ascii="Times New Roman" w:eastAsia="Times New Roman" w:hAnsi="Times New Roman" w:cs="Times New Roman"/>
          <w:lang w:eastAsia="en-US"/>
        </w:rPr>
      </w:pPr>
    </w:p>
    <w:p w14:paraId="7E56F603" w14:textId="7E132065" w:rsidR="00D44DD3" w:rsidRPr="005F554C" w:rsidRDefault="00D44DD3" w:rsidP="00D44DD3">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Ciocca</w:t>
      </w:r>
      <w:proofErr w:type="spellEnd"/>
      <w:r w:rsidRPr="005F554C">
        <w:rPr>
          <w:rFonts w:ascii="Times New Roman" w:eastAsia="Times New Roman" w:hAnsi="Times New Roman" w:cs="Times New Roman"/>
          <w:lang w:eastAsia="en-US"/>
        </w:rPr>
        <w:t xml:space="preserve">, S. (2017). Spotify’s Discover Weekly: How machine learning finds your new music. </w:t>
      </w:r>
      <w:proofErr w:type="spellStart"/>
      <w:r w:rsidRPr="005F554C">
        <w:rPr>
          <w:rFonts w:ascii="Times New Roman" w:eastAsia="Times New Roman" w:hAnsi="Times New Roman" w:cs="Times New Roman"/>
          <w:i/>
          <w:iCs/>
          <w:lang w:eastAsia="en-US"/>
        </w:rPr>
        <w:t>Hackernoon</w:t>
      </w:r>
      <w:proofErr w:type="spellEnd"/>
      <w:r w:rsidRPr="005F554C">
        <w:rPr>
          <w:rFonts w:ascii="Times New Roman" w:eastAsia="Times New Roman" w:hAnsi="Times New Roman" w:cs="Times New Roman"/>
          <w:i/>
          <w:iCs/>
          <w:lang w:eastAsia="en-US"/>
        </w:rPr>
        <w:t>. URL: https://hackernoon. com/spotifys-discover-weekly-how-machine-learning-finds-yournew-music-19a41ab76efe</w:t>
      </w:r>
      <w:r w:rsidRPr="005F554C">
        <w:rPr>
          <w:rFonts w:ascii="Times New Roman" w:eastAsia="Times New Roman" w:hAnsi="Times New Roman" w:cs="Times New Roman"/>
          <w:lang w:eastAsia="en-US"/>
        </w:rPr>
        <w:t>.</w:t>
      </w:r>
    </w:p>
    <w:p w14:paraId="3ECEBA34" w14:textId="1BCA2BF1" w:rsidR="00D44DD3" w:rsidRPr="005F554C" w:rsidRDefault="00D44DD3" w:rsidP="00D44DD3">
      <w:pPr>
        <w:rPr>
          <w:rFonts w:ascii="Times New Roman" w:eastAsia="Times New Roman" w:hAnsi="Times New Roman" w:cs="Times New Roman"/>
          <w:lang w:eastAsia="en-US"/>
        </w:rPr>
      </w:pPr>
    </w:p>
    <w:p w14:paraId="2E001187" w14:textId="77777777" w:rsidR="00D44DD3" w:rsidRPr="005F554C" w:rsidRDefault="00D44DD3" w:rsidP="00D44DD3">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lastRenderedPageBreak/>
        <w:t xml:space="preserve">Chen, H. C., &amp; Chen, A. L. (2001, October). A music recommendation system based on music data grouping and user interests. In </w:t>
      </w:r>
      <w:r w:rsidRPr="005F554C">
        <w:rPr>
          <w:rFonts w:ascii="Times New Roman" w:eastAsia="Times New Roman" w:hAnsi="Times New Roman" w:cs="Times New Roman"/>
          <w:i/>
          <w:iCs/>
          <w:lang w:eastAsia="en-US"/>
        </w:rPr>
        <w:t>Proceedings of the tenth international conference on Information and knowledge management</w:t>
      </w:r>
      <w:r w:rsidRPr="005F554C">
        <w:rPr>
          <w:rFonts w:ascii="Times New Roman" w:eastAsia="Times New Roman" w:hAnsi="Times New Roman" w:cs="Times New Roman"/>
          <w:lang w:eastAsia="en-US"/>
        </w:rPr>
        <w:t xml:space="preserve"> (pp. 231-238). ACM.</w:t>
      </w:r>
    </w:p>
    <w:p w14:paraId="3604883B" w14:textId="0F728C3F" w:rsidR="00D44DD3" w:rsidRPr="005F554C" w:rsidRDefault="00D44DD3" w:rsidP="00D44DD3">
      <w:pPr>
        <w:rPr>
          <w:rFonts w:ascii="Times New Roman" w:eastAsia="Times New Roman" w:hAnsi="Times New Roman" w:cs="Times New Roman"/>
          <w:lang w:eastAsia="en-US"/>
        </w:rPr>
      </w:pPr>
    </w:p>
    <w:p w14:paraId="1C17DDF3" w14:textId="77777777" w:rsidR="00691327" w:rsidRPr="005F554C" w:rsidRDefault="00691327" w:rsidP="00691327">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Cohen, W. W., &amp; Fan, W. (2000). Web-collaborative filtering: Recommending music by crawling the web. </w:t>
      </w:r>
      <w:r w:rsidRPr="005F554C">
        <w:rPr>
          <w:rFonts w:ascii="Times New Roman" w:eastAsia="Times New Roman" w:hAnsi="Times New Roman" w:cs="Times New Roman"/>
          <w:i/>
          <w:iCs/>
          <w:lang w:eastAsia="en-US"/>
        </w:rPr>
        <w:t>Computer Networks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33</w:t>
      </w:r>
      <w:r w:rsidRPr="005F554C">
        <w:rPr>
          <w:rFonts w:ascii="Times New Roman" w:eastAsia="Times New Roman" w:hAnsi="Times New Roman" w:cs="Times New Roman"/>
          <w:lang w:eastAsia="en-US"/>
        </w:rPr>
        <w:t>(1-6), 685-698.</w:t>
      </w:r>
    </w:p>
    <w:p w14:paraId="387AF978" w14:textId="77777777" w:rsidR="00691327" w:rsidRPr="005F554C" w:rsidRDefault="00691327" w:rsidP="00D44DD3">
      <w:pPr>
        <w:rPr>
          <w:rFonts w:ascii="Times New Roman" w:eastAsia="Times New Roman" w:hAnsi="Times New Roman" w:cs="Times New Roman"/>
          <w:lang w:eastAsia="en-US"/>
        </w:rPr>
      </w:pPr>
    </w:p>
    <w:p w14:paraId="4F4C3BF7" w14:textId="77777777" w:rsidR="00691327" w:rsidRPr="005F554C" w:rsidRDefault="00691327" w:rsidP="00691327">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Hyung</w:t>
      </w:r>
      <w:proofErr w:type="spellEnd"/>
      <w:r w:rsidRPr="005F554C">
        <w:rPr>
          <w:rFonts w:ascii="Times New Roman" w:eastAsia="Times New Roman" w:hAnsi="Times New Roman" w:cs="Times New Roman"/>
          <w:lang w:eastAsia="en-US"/>
        </w:rPr>
        <w:t xml:space="preserve">, Z., Lee, K., &amp; Lee, K. (2014). Music recommendation using text analysis on song requests to radio stations. </w:t>
      </w:r>
      <w:r w:rsidRPr="005F554C">
        <w:rPr>
          <w:rFonts w:ascii="Times New Roman" w:eastAsia="Times New Roman" w:hAnsi="Times New Roman" w:cs="Times New Roman"/>
          <w:i/>
          <w:iCs/>
          <w:lang w:eastAsia="en-US"/>
        </w:rPr>
        <w:t>Expert Systems with Applications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41</w:t>
      </w:r>
      <w:r w:rsidRPr="005F554C">
        <w:rPr>
          <w:rFonts w:ascii="Times New Roman" w:eastAsia="Times New Roman" w:hAnsi="Times New Roman" w:cs="Times New Roman"/>
          <w:lang w:eastAsia="en-US"/>
        </w:rPr>
        <w:t>(5), 2608-2618.</w:t>
      </w:r>
    </w:p>
    <w:p w14:paraId="6131160B" w14:textId="0232F6AA" w:rsidR="00D44DD3" w:rsidRPr="005F554C" w:rsidRDefault="00D44DD3" w:rsidP="002474CD">
      <w:pPr>
        <w:rPr>
          <w:rFonts w:ascii="Times New Roman" w:eastAsia="Times New Roman" w:hAnsi="Times New Roman" w:cs="Times New Roman"/>
          <w:lang w:eastAsia="en-US"/>
        </w:rPr>
      </w:pPr>
    </w:p>
    <w:p w14:paraId="514E7C57" w14:textId="77777777" w:rsidR="00691327" w:rsidRPr="005F554C" w:rsidRDefault="00691327" w:rsidP="00691327">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Wang, M., Kawamura, T., </w:t>
      </w:r>
      <w:proofErr w:type="spellStart"/>
      <w:r w:rsidRPr="005F554C">
        <w:rPr>
          <w:rFonts w:ascii="Times New Roman" w:eastAsia="Times New Roman" w:hAnsi="Times New Roman" w:cs="Times New Roman"/>
          <w:lang w:eastAsia="en-US"/>
        </w:rPr>
        <w:t>Sei</w:t>
      </w:r>
      <w:proofErr w:type="spellEnd"/>
      <w:r w:rsidRPr="005F554C">
        <w:rPr>
          <w:rFonts w:ascii="Times New Roman" w:eastAsia="Times New Roman" w:hAnsi="Times New Roman" w:cs="Times New Roman"/>
          <w:lang w:eastAsia="en-US"/>
        </w:rPr>
        <w:t xml:space="preserve">, Y., Nakagawa, H., </w:t>
      </w:r>
      <w:proofErr w:type="spellStart"/>
      <w:r w:rsidRPr="005F554C">
        <w:rPr>
          <w:rFonts w:ascii="Times New Roman" w:eastAsia="Times New Roman" w:hAnsi="Times New Roman" w:cs="Times New Roman"/>
          <w:lang w:eastAsia="en-US"/>
        </w:rPr>
        <w:t>Tahara</w:t>
      </w:r>
      <w:proofErr w:type="spellEnd"/>
      <w:r w:rsidRPr="005F554C">
        <w:rPr>
          <w:rFonts w:ascii="Times New Roman" w:eastAsia="Times New Roman" w:hAnsi="Times New Roman" w:cs="Times New Roman"/>
          <w:lang w:eastAsia="en-US"/>
        </w:rPr>
        <w:t xml:space="preserve">, Y., &amp; </w:t>
      </w:r>
      <w:proofErr w:type="spellStart"/>
      <w:r w:rsidRPr="005F554C">
        <w:rPr>
          <w:rFonts w:ascii="Times New Roman" w:eastAsia="Times New Roman" w:hAnsi="Times New Roman" w:cs="Times New Roman"/>
          <w:lang w:eastAsia="en-US"/>
        </w:rPr>
        <w:t>Ohsuga</w:t>
      </w:r>
      <w:proofErr w:type="spellEnd"/>
      <w:r w:rsidRPr="005F554C">
        <w:rPr>
          <w:rFonts w:ascii="Times New Roman" w:eastAsia="Times New Roman" w:hAnsi="Times New Roman" w:cs="Times New Roman"/>
          <w:lang w:eastAsia="en-US"/>
        </w:rPr>
        <w:t xml:space="preserve">, A. (2013, November). Context-aware music recommendation with serendipity using semantic relations. In </w:t>
      </w:r>
      <w:r w:rsidRPr="005F554C">
        <w:rPr>
          <w:rFonts w:ascii="Times New Roman" w:eastAsia="Times New Roman" w:hAnsi="Times New Roman" w:cs="Times New Roman"/>
          <w:i/>
          <w:iCs/>
          <w:lang w:eastAsia="en-US"/>
        </w:rPr>
        <w:t>Joint International Semantic Technology Conference</w:t>
      </w:r>
      <w:r w:rsidRPr="005F554C">
        <w:rPr>
          <w:rFonts w:ascii="Times New Roman" w:eastAsia="Times New Roman" w:hAnsi="Times New Roman" w:cs="Times New Roman"/>
          <w:lang w:eastAsia="en-US"/>
        </w:rPr>
        <w:t xml:space="preserve"> (pp. 17-32). Springer, Cham.</w:t>
      </w:r>
    </w:p>
    <w:p w14:paraId="782D7EB8" w14:textId="77777777" w:rsidR="00691327" w:rsidRPr="005F554C" w:rsidRDefault="00691327" w:rsidP="002474CD">
      <w:pPr>
        <w:rPr>
          <w:rFonts w:ascii="Times New Roman" w:eastAsia="Times New Roman" w:hAnsi="Times New Roman" w:cs="Times New Roman"/>
          <w:lang w:eastAsia="en-US"/>
        </w:rPr>
      </w:pPr>
    </w:p>
    <w:p w14:paraId="44A52D36" w14:textId="77777777" w:rsidR="00691327" w:rsidRPr="005F554C" w:rsidRDefault="00691327" w:rsidP="00691327">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Schnitzer</w:t>
      </w:r>
      <w:proofErr w:type="spellEnd"/>
      <w:r w:rsidRPr="005F554C">
        <w:rPr>
          <w:rFonts w:ascii="Times New Roman" w:eastAsia="Times New Roman" w:hAnsi="Times New Roman" w:cs="Times New Roman"/>
          <w:lang w:eastAsia="en-US"/>
        </w:rPr>
        <w:t xml:space="preserve">, D., </w:t>
      </w:r>
      <w:proofErr w:type="spellStart"/>
      <w:r w:rsidRPr="005F554C">
        <w:rPr>
          <w:rFonts w:ascii="Times New Roman" w:eastAsia="Times New Roman" w:hAnsi="Times New Roman" w:cs="Times New Roman"/>
          <w:lang w:eastAsia="en-US"/>
        </w:rPr>
        <w:t>Flexer</w:t>
      </w:r>
      <w:proofErr w:type="spellEnd"/>
      <w:r w:rsidRPr="005F554C">
        <w:rPr>
          <w:rFonts w:ascii="Times New Roman" w:eastAsia="Times New Roman" w:hAnsi="Times New Roman" w:cs="Times New Roman"/>
          <w:lang w:eastAsia="en-US"/>
        </w:rPr>
        <w:t xml:space="preserve">, A., &amp; </w:t>
      </w:r>
      <w:proofErr w:type="spellStart"/>
      <w:r w:rsidRPr="005F554C">
        <w:rPr>
          <w:rFonts w:ascii="Times New Roman" w:eastAsia="Times New Roman" w:hAnsi="Times New Roman" w:cs="Times New Roman"/>
          <w:lang w:eastAsia="en-US"/>
        </w:rPr>
        <w:t>Widmer</w:t>
      </w:r>
      <w:proofErr w:type="spellEnd"/>
      <w:r w:rsidRPr="005F554C">
        <w:rPr>
          <w:rFonts w:ascii="Times New Roman" w:eastAsia="Times New Roman" w:hAnsi="Times New Roman" w:cs="Times New Roman"/>
          <w:lang w:eastAsia="en-US"/>
        </w:rPr>
        <w:t xml:space="preserve">, G. (2012). A fast audio similarity retrieval method for millions of music tracks. </w:t>
      </w:r>
      <w:r w:rsidRPr="005F554C">
        <w:rPr>
          <w:rFonts w:ascii="Times New Roman" w:eastAsia="Times New Roman" w:hAnsi="Times New Roman" w:cs="Times New Roman"/>
          <w:i/>
          <w:iCs/>
          <w:lang w:eastAsia="en-US"/>
        </w:rPr>
        <w:t>Multimedia Tools and Applications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58</w:t>
      </w:r>
      <w:r w:rsidRPr="005F554C">
        <w:rPr>
          <w:rFonts w:ascii="Times New Roman" w:eastAsia="Times New Roman" w:hAnsi="Times New Roman" w:cs="Times New Roman"/>
          <w:lang w:eastAsia="en-US"/>
        </w:rPr>
        <w:t>(1), 23-40.</w:t>
      </w:r>
    </w:p>
    <w:p w14:paraId="0BFABBCB" w14:textId="18BA3EB4" w:rsidR="00A604B8" w:rsidRPr="005F554C" w:rsidRDefault="00A604B8" w:rsidP="00A604B8">
      <w:pPr>
        <w:rPr>
          <w:rFonts w:ascii="Times New Roman" w:eastAsia="Times New Roman" w:hAnsi="Times New Roman" w:cs="Times New Roman"/>
          <w:lang w:eastAsia="en-US"/>
        </w:rPr>
      </w:pPr>
    </w:p>
    <w:p w14:paraId="31EFC53A" w14:textId="22038C03" w:rsidR="00B931CA" w:rsidRPr="005F554C" w:rsidRDefault="00B931CA" w:rsidP="00B931CA">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Kowalke</w:t>
      </w:r>
      <w:proofErr w:type="spellEnd"/>
      <w:r w:rsidRPr="005F554C">
        <w:rPr>
          <w:rFonts w:ascii="Times New Roman" w:eastAsia="Times New Roman" w:hAnsi="Times New Roman" w:cs="Times New Roman"/>
          <w:lang w:eastAsia="en-US"/>
        </w:rPr>
        <w:t xml:space="preserve">, C. (2015). How Spotify Killed the Radio Star: An Analysis on How the Songwriter Equity Act Could Aid the Current Online Music Distribution Market in Failing Artists. </w:t>
      </w:r>
      <w:proofErr w:type="spellStart"/>
      <w:r w:rsidRPr="005F554C">
        <w:rPr>
          <w:rFonts w:ascii="Times New Roman" w:eastAsia="Times New Roman" w:hAnsi="Times New Roman" w:cs="Times New Roman"/>
          <w:i/>
          <w:iCs/>
          <w:lang w:eastAsia="en-US"/>
        </w:rPr>
        <w:t>Cybaris</w:t>
      </w:r>
      <w:proofErr w:type="spellEnd"/>
      <w:r w:rsidRPr="005F554C">
        <w:rPr>
          <w:rFonts w:ascii="Times New Roman" w:eastAsia="Times New Roman" w:hAnsi="Times New Roman" w:cs="Times New Roman"/>
          <w:i/>
          <w:iCs/>
          <w:lang w:eastAsia="en-US"/>
        </w:rPr>
        <w:t xml:space="preserve"> </w:t>
      </w:r>
      <w:proofErr w:type="spellStart"/>
      <w:r w:rsidRPr="005F554C">
        <w:rPr>
          <w:rFonts w:ascii="Times New Roman" w:eastAsia="Times New Roman" w:hAnsi="Times New Roman" w:cs="Times New Roman"/>
          <w:i/>
          <w:iCs/>
          <w:lang w:eastAsia="en-US"/>
        </w:rPr>
        <w:t>Intell</w:t>
      </w:r>
      <w:proofErr w:type="spellEnd"/>
      <w:r w:rsidRPr="005F554C">
        <w:rPr>
          <w:rFonts w:ascii="Times New Roman" w:eastAsia="Times New Roman" w:hAnsi="Times New Roman" w:cs="Times New Roman"/>
          <w:i/>
          <w:iCs/>
          <w:lang w:eastAsia="en-US"/>
        </w:rPr>
        <w:t>. Prop. L. Rev.</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6</w:t>
      </w:r>
      <w:r w:rsidRPr="005F554C">
        <w:rPr>
          <w:rFonts w:ascii="Times New Roman" w:eastAsia="Times New Roman" w:hAnsi="Times New Roman" w:cs="Times New Roman"/>
          <w:lang w:eastAsia="en-US"/>
        </w:rPr>
        <w:t>, 193.</w:t>
      </w:r>
    </w:p>
    <w:p w14:paraId="7D1F1C0A" w14:textId="2D839A61" w:rsidR="00B931CA" w:rsidRPr="005F554C" w:rsidRDefault="00B931CA" w:rsidP="00B931CA">
      <w:pPr>
        <w:rPr>
          <w:rFonts w:ascii="Times New Roman" w:eastAsia="Times New Roman" w:hAnsi="Times New Roman" w:cs="Times New Roman"/>
          <w:lang w:eastAsia="en-US"/>
        </w:rPr>
      </w:pPr>
    </w:p>
    <w:p w14:paraId="685EB0A5" w14:textId="20D26CCC" w:rsidR="00B931CA" w:rsidRPr="005F554C" w:rsidRDefault="00B931CA" w:rsidP="00B931CA">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Yao, S., &amp; Huang, B. (2017). Beyond parity: Fairness objectives for collaborative filtering. In </w:t>
      </w:r>
      <w:r w:rsidRPr="005F554C">
        <w:rPr>
          <w:rFonts w:ascii="Times New Roman" w:eastAsia="Times New Roman" w:hAnsi="Times New Roman" w:cs="Times New Roman"/>
          <w:i/>
          <w:iCs/>
          <w:lang w:eastAsia="en-US"/>
        </w:rPr>
        <w:t>Advances in Neural Information Processing Systems</w:t>
      </w:r>
      <w:r w:rsidRPr="005F554C">
        <w:rPr>
          <w:rFonts w:ascii="Times New Roman" w:eastAsia="Times New Roman" w:hAnsi="Times New Roman" w:cs="Times New Roman"/>
          <w:lang w:eastAsia="en-US"/>
        </w:rPr>
        <w:t xml:space="preserve"> (pp. 2921-2930).</w:t>
      </w:r>
    </w:p>
    <w:p w14:paraId="43A48E9F" w14:textId="1B0052AA" w:rsidR="00B931CA" w:rsidRPr="005F554C" w:rsidRDefault="00B931CA" w:rsidP="00B931CA">
      <w:pPr>
        <w:rPr>
          <w:rFonts w:ascii="Times New Roman" w:eastAsia="Times New Roman" w:hAnsi="Times New Roman" w:cs="Times New Roman"/>
          <w:lang w:eastAsia="en-US"/>
        </w:rPr>
      </w:pPr>
    </w:p>
    <w:p w14:paraId="083DD2BE" w14:textId="51E7468A" w:rsidR="00B931CA" w:rsidRPr="005F554C" w:rsidRDefault="00B931CA" w:rsidP="00B931CA">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Abdollahpouri</w:t>
      </w:r>
      <w:proofErr w:type="spellEnd"/>
      <w:r w:rsidRPr="005F554C">
        <w:rPr>
          <w:rFonts w:ascii="Times New Roman" w:eastAsia="Times New Roman" w:hAnsi="Times New Roman" w:cs="Times New Roman"/>
          <w:lang w:eastAsia="en-US"/>
        </w:rPr>
        <w:t xml:space="preserve">, H., </w:t>
      </w:r>
      <w:proofErr w:type="spellStart"/>
      <w:r w:rsidRPr="005F554C">
        <w:rPr>
          <w:rFonts w:ascii="Times New Roman" w:eastAsia="Times New Roman" w:hAnsi="Times New Roman" w:cs="Times New Roman"/>
          <w:lang w:eastAsia="en-US"/>
        </w:rPr>
        <w:t>Mansoury</w:t>
      </w:r>
      <w:proofErr w:type="spellEnd"/>
      <w:r w:rsidRPr="005F554C">
        <w:rPr>
          <w:rFonts w:ascii="Times New Roman" w:eastAsia="Times New Roman" w:hAnsi="Times New Roman" w:cs="Times New Roman"/>
          <w:lang w:eastAsia="en-US"/>
        </w:rPr>
        <w:t xml:space="preserve">, M., Burke, R., &amp; </w:t>
      </w:r>
      <w:proofErr w:type="spellStart"/>
      <w:r w:rsidRPr="005F554C">
        <w:rPr>
          <w:rFonts w:ascii="Times New Roman" w:eastAsia="Times New Roman" w:hAnsi="Times New Roman" w:cs="Times New Roman"/>
          <w:lang w:eastAsia="en-US"/>
        </w:rPr>
        <w:t>Mobasher</w:t>
      </w:r>
      <w:proofErr w:type="spellEnd"/>
      <w:r w:rsidRPr="005F554C">
        <w:rPr>
          <w:rFonts w:ascii="Times New Roman" w:eastAsia="Times New Roman" w:hAnsi="Times New Roman" w:cs="Times New Roman"/>
          <w:lang w:eastAsia="en-US"/>
        </w:rPr>
        <w:t xml:space="preserve">, B. (2019). The unfairness of popularity bias in recommendation. </w:t>
      </w:r>
      <w:proofErr w:type="spellStart"/>
      <w:r w:rsidRPr="005F554C">
        <w:rPr>
          <w:rFonts w:ascii="Times New Roman" w:eastAsia="Times New Roman" w:hAnsi="Times New Roman" w:cs="Times New Roman"/>
          <w:i/>
          <w:iCs/>
          <w:lang w:eastAsia="en-US"/>
        </w:rPr>
        <w:t>arXiv</w:t>
      </w:r>
      <w:proofErr w:type="spellEnd"/>
      <w:r w:rsidRPr="005F554C">
        <w:rPr>
          <w:rFonts w:ascii="Times New Roman" w:eastAsia="Times New Roman" w:hAnsi="Times New Roman" w:cs="Times New Roman"/>
          <w:i/>
          <w:iCs/>
          <w:lang w:eastAsia="en-US"/>
        </w:rPr>
        <w:t xml:space="preserve"> preprint arXiv:1907.13286</w:t>
      </w:r>
      <w:r w:rsidRPr="005F554C">
        <w:rPr>
          <w:rFonts w:ascii="Times New Roman" w:eastAsia="Times New Roman" w:hAnsi="Times New Roman" w:cs="Times New Roman"/>
          <w:lang w:eastAsia="en-US"/>
        </w:rPr>
        <w:t>.</w:t>
      </w:r>
    </w:p>
    <w:p w14:paraId="3089FD2B" w14:textId="38C216B7" w:rsidR="00E149C8" w:rsidRPr="005F554C" w:rsidRDefault="00E149C8" w:rsidP="00B931CA">
      <w:pPr>
        <w:rPr>
          <w:rFonts w:ascii="Times New Roman" w:eastAsia="Times New Roman" w:hAnsi="Times New Roman" w:cs="Times New Roman"/>
          <w:lang w:eastAsia="en-US"/>
        </w:rPr>
      </w:pPr>
    </w:p>
    <w:p w14:paraId="77D0C96C" w14:textId="77777777" w:rsidR="00E149C8" w:rsidRPr="005F554C" w:rsidRDefault="00E149C8" w:rsidP="00E149C8">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Zhang, M., &amp; Hurley, N. (2008, October). Avoiding monotony: improving the diversity of recommendation lists. In </w:t>
      </w:r>
      <w:r w:rsidRPr="005F554C">
        <w:rPr>
          <w:rFonts w:ascii="Times New Roman" w:eastAsia="Times New Roman" w:hAnsi="Times New Roman" w:cs="Times New Roman"/>
          <w:i/>
          <w:iCs/>
          <w:lang w:eastAsia="en-US"/>
        </w:rPr>
        <w:t>Proceedings of the 2008 ACM conference on Recommender systems</w:t>
      </w:r>
      <w:r w:rsidRPr="005F554C">
        <w:rPr>
          <w:rFonts w:ascii="Times New Roman" w:eastAsia="Times New Roman" w:hAnsi="Times New Roman" w:cs="Times New Roman"/>
          <w:lang w:eastAsia="en-US"/>
        </w:rPr>
        <w:t xml:space="preserve"> (pp. 123-130). ACM.</w:t>
      </w:r>
    </w:p>
    <w:p w14:paraId="08EE37E3" w14:textId="1E999DD7" w:rsidR="00E149C8" w:rsidRPr="005F554C" w:rsidRDefault="00E149C8" w:rsidP="00B931CA">
      <w:pPr>
        <w:rPr>
          <w:rFonts w:ascii="Times New Roman" w:eastAsia="Times New Roman" w:hAnsi="Times New Roman" w:cs="Times New Roman"/>
          <w:lang w:eastAsia="en-US"/>
        </w:rPr>
      </w:pPr>
    </w:p>
    <w:p w14:paraId="3834E5CB" w14:textId="77777777" w:rsidR="00E149C8" w:rsidRPr="005F554C" w:rsidRDefault="00E149C8" w:rsidP="00E149C8">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Bohrn</w:t>
      </w:r>
      <w:proofErr w:type="spellEnd"/>
      <w:r w:rsidRPr="005F554C">
        <w:rPr>
          <w:rFonts w:ascii="Times New Roman" w:eastAsia="Times New Roman" w:hAnsi="Times New Roman" w:cs="Times New Roman"/>
          <w:lang w:eastAsia="en-US"/>
        </w:rPr>
        <w:t xml:space="preserve">, I. C., </w:t>
      </w:r>
      <w:proofErr w:type="spellStart"/>
      <w:r w:rsidRPr="005F554C">
        <w:rPr>
          <w:rFonts w:ascii="Times New Roman" w:eastAsia="Times New Roman" w:hAnsi="Times New Roman" w:cs="Times New Roman"/>
          <w:lang w:eastAsia="en-US"/>
        </w:rPr>
        <w:t>Altmann</w:t>
      </w:r>
      <w:proofErr w:type="spellEnd"/>
      <w:r w:rsidRPr="005F554C">
        <w:rPr>
          <w:rFonts w:ascii="Times New Roman" w:eastAsia="Times New Roman" w:hAnsi="Times New Roman" w:cs="Times New Roman"/>
          <w:lang w:eastAsia="en-US"/>
        </w:rPr>
        <w:t xml:space="preserve">, U., </w:t>
      </w:r>
      <w:proofErr w:type="spellStart"/>
      <w:r w:rsidRPr="005F554C">
        <w:rPr>
          <w:rFonts w:ascii="Times New Roman" w:eastAsia="Times New Roman" w:hAnsi="Times New Roman" w:cs="Times New Roman"/>
          <w:lang w:eastAsia="en-US"/>
        </w:rPr>
        <w:t>Lubrich</w:t>
      </w:r>
      <w:proofErr w:type="spellEnd"/>
      <w:r w:rsidRPr="005F554C">
        <w:rPr>
          <w:rFonts w:ascii="Times New Roman" w:eastAsia="Times New Roman" w:hAnsi="Times New Roman" w:cs="Times New Roman"/>
          <w:lang w:eastAsia="en-US"/>
        </w:rPr>
        <w:t xml:space="preserve">, O., </w:t>
      </w:r>
      <w:proofErr w:type="spellStart"/>
      <w:r w:rsidRPr="005F554C">
        <w:rPr>
          <w:rFonts w:ascii="Times New Roman" w:eastAsia="Times New Roman" w:hAnsi="Times New Roman" w:cs="Times New Roman"/>
          <w:lang w:eastAsia="en-US"/>
        </w:rPr>
        <w:t>Menninghaus</w:t>
      </w:r>
      <w:proofErr w:type="spellEnd"/>
      <w:r w:rsidRPr="005F554C">
        <w:rPr>
          <w:rFonts w:ascii="Times New Roman" w:eastAsia="Times New Roman" w:hAnsi="Times New Roman" w:cs="Times New Roman"/>
          <w:lang w:eastAsia="en-US"/>
        </w:rPr>
        <w:t xml:space="preserve">, W., &amp; Jacobs, A. M. (2013). When we like what we know–A parametric fMRI </w:t>
      </w:r>
      <w:r w:rsidRPr="005F554C">
        <w:rPr>
          <w:rFonts w:ascii="Times New Roman" w:eastAsia="Times New Roman" w:hAnsi="Times New Roman" w:cs="Times New Roman"/>
          <w:lang w:eastAsia="en-US"/>
        </w:rPr>
        <w:lastRenderedPageBreak/>
        <w:t xml:space="preserve">analysis of beauty and familiarity. </w:t>
      </w:r>
      <w:r w:rsidRPr="005F554C">
        <w:rPr>
          <w:rFonts w:ascii="Times New Roman" w:eastAsia="Times New Roman" w:hAnsi="Times New Roman" w:cs="Times New Roman"/>
          <w:i/>
          <w:iCs/>
          <w:lang w:eastAsia="en-US"/>
        </w:rPr>
        <w:t>Brain and Language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124</w:t>
      </w:r>
      <w:r w:rsidRPr="005F554C">
        <w:rPr>
          <w:rFonts w:ascii="Times New Roman" w:eastAsia="Times New Roman" w:hAnsi="Times New Roman" w:cs="Times New Roman"/>
          <w:lang w:eastAsia="en-US"/>
        </w:rPr>
        <w:t>(1), 1-8.</w:t>
      </w:r>
    </w:p>
    <w:p w14:paraId="0648F6E8" w14:textId="77777777" w:rsidR="00E149C8" w:rsidRPr="005F554C" w:rsidRDefault="00E149C8" w:rsidP="00B931CA">
      <w:pPr>
        <w:rPr>
          <w:rFonts w:ascii="Times New Roman" w:eastAsia="Times New Roman" w:hAnsi="Times New Roman" w:cs="Times New Roman"/>
          <w:lang w:eastAsia="en-US"/>
        </w:rPr>
      </w:pPr>
    </w:p>
    <w:p w14:paraId="38388567" w14:textId="0C8DF756" w:rsidR="00514E0B" w:rsidRPr="005F554C" w:rsidRDefault="00514E0B" w:rsidP="00514E0B">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Leder</w:t>
      </w:r>
      <w:proofErr w:type="spellEnd"/>
      <w:r w:rsidRPr="005F554C">
        <w:rPr>
          <w:rFonts w:ascii="Times New Roman" w:eastAsia="Times New Roman" w:hAnsi="Times New Roman" w:cs="Times New Roman"/>
          <w:lang w:eastAsia="en-US"/>
        </w:rPr>
        <w:t xml:space="preserve">, H. (2001). Determinants of preference: When do we like what we know?. </w:t>
      </w:r>
      <w:r w:rsidRPr="005F554C">
        <w:rPr>
          <w:rFonts w:ascii="Times New Roman" w:eastAsia="Times New Roman" w:hAnsi="Times New Roman" w:cs="Times New Roman"/>
          <w:i/>
          <w:iCs/>
          <w:lang w:eastAsia="en-US"/>
        </w:rPr>
        <w:t>Empirical Studies of the Arts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19</w:t>
      </w:r>
      <w:r w:rsidRPr="005F554C">
        <w:rPr>
          <w:rFonts w:ascii="Times New Roman" w:eastAsia="Times New Roman" w:hAnsi="Times New Roman" w:cs="Times New Roman"/>
          <w:lang w:eastAsia="en-US"/>
        </w:rPr>
        <w:t>(2), 201-211.</w:t>
      </w:r>
    </w:p>
    <w:p w14:paraId="3D5643BF" w14:textId="3171B9A3" w:rsidR="00514E0B" w:rsidRPr="005F554C" w:rsidRDefault="00514E0B" w:rsidP="00514E0B">
      <w:pPr>
        <w:rPr>
          <w:rFonts w:ascii="Times New Roman" w:eastAsia="Times New Roman" w:hAnsi="Times New Roman" w:cs="Times New Roman"/>
          <w:lang w:eastAsia="en-US"/>
        </w:rPr>
      </w:pPr>
    </w:p>
    <w:p w14:paraId="61DA6CEA" w14:textId="77777777" w:rsidR="00514E0B" w:rsidRPr="005F554C" w:rsidRDefault="00514E0B" w:rsidP="00514E0B">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Brown, D., &amp; Hayes, N. (2008). </w:t>
      </w:r>
      <w:r w:rsidRPr="005F554C">
        <w:rPr>
          <w:rFonts w:ascii="Times New Roman" w:eastAsia="Times New Roman" w:hAnsi="Times New Roman" w:cs="Times New Roman"/>
          <w:i/>
          <w:iCs/>
          <w:lang w:eastAsia="en-US"/>
        </w:rPr>
        <w:t>Influencer marketing</w:t>
      </w:r>
      <w:r w:rsidRPr="005F554C">
        <w:rPr>
          <w:rFonts w:ascii="Times New Roman" w:eastAsia="Times New Roman" w:hAnsi="Times New Roman" w:cs="Times New Roman"/>
          <w:lang w:eastAsia="en-US"/>
        </w:rPr>
        <w:t>. Routledge.</w:t>
      </w:r>
    </w:p>
    <w:p w14:paraId="72EB69B2" w14:textId="1EF876C1" w:rsidR="00514E0B" w:rsidRPr="005F554C" w:rsidRDefault="00514E0B" w:rsidP="00514E0B">
      <w:pPr>
        <w:rPr>
          <w:rFonts w:ascii="Times New Roman" w:eastAsia="Times New Roman" w:hAnsi="Times New Roman" w:cs="Times New Roman"/>
          <w:lang w:eastAsia="en-US"/>
        </w:rPr>
      </w:pPr>
    </w:p>
    <w:p w14:paraId="3CF08BC0" w14:textId="732E2315" w:rsidR="00C22AE5" w:rsidRPr="005F554C" w:rsidRDefault="00C22AE5" w:rsidP="00514E0B">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Hanna, R., Rohm, A., &amp; Crittenden, V. L. (2011). We’re all connected: The power of the social media ecosystem. Business horizons, 54(3), 265-273.</w:t>
      </w:r>
    </w:p>
    <w:p w14:paraId="7670029F" w14:textId="77777777" w:rsidR="00B931CA" w:rsidRPr="005F554C" w:rsidRDefault="00B931CA" w:rsidP="00B931CA">
      <w:pPr>
        <w:rPr>
          <w:rFonts w:ascii="Times New Roman" w:eastAsia="Times New Roman" w:hAnsi="Times New Roman" w:cs="Times New Roman"/>
          <w:lang w:eastAsia="en-US"/>
        </w:rPr>
      </w:pPr>
    </w:p>
    <w:p w14:paraId="7EFAEA6A" w14:textId="77777777" w:rsidR="00C22AE5" w:rsidRPr="005F554C" w:rsidRDefault="00C22AE5" w:rsidP="00C22AE5">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Fields, B., Casey, M. A., Jacobson, K., &amp; Sandler, M. B. (2008, August). Do You sound like your Friends? Exploring Artist Similarity via Artist Social Network Relationships and audio signal Processing. In </w:t>
      </w:r>
      <w:r w:rsidRPr="005F554C">
        <w:rPr>
          <w:rFonts w:ascii="Times New Roman" w:eastAsia="Times New Roman" w:hAnsi="Times New Roman" w:cs="Times New Roman"/>
          <w:i/>
          <w:iCs/>
          <w:lang w:eastAsia="en-US"/>
        </w:rPr>
        <w:t>ICMC</w:t>
      </w:r>
      <w:r w:rsidRPr="005F554C">
        <w:rPr>
          <w:rFonts w:ascii="Times New Roman" w:eastAsia="Times New Roman" w:hAnsi="Times New Roman" w:cs="Times New Roman"/>
          <w:lang w:eastAsia="en-US"/>
        </w:rPr>
        <w:t>.</w:t>
      </w:r>
    </w:p>
    <w:p w14:paraId="2CC640B3" w14:textId="77777777" w:rsidR="00B931CA" w:rsidRPr="005F554C" w:rsidRDefault="00B931CA" w:rsidP="00B931CA">
      <w:pPr>
        <w:rPr>
          <w:rFonts w:ascii="Times New Roman" w:eastAsia="Times New Roman" w:hAnsi="Times New Roman" w:cs="Times New Roman"/>
          <w:lang w:eastAsia="en-US"/>
        </w:rPr>
      </w:pPr>
    </w:p>
    <w:p w14:paraId="105856F3" w14:textId="77777777" w:rsidR="00C22AE5" w:rsidRPr="005F554C" w:rsidRDefault="00C22AE5" w:rsidP="00C22AE5">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Morris, J. W. (2014). Artists as entrepreneurs, fans as workers. </w:t>
      </w:r>
      <w:r w:rsidRPr="005F554C">
        <w:rPr>
          <w:rFonts w:ascii="Times New Roman" w:eastAsia="Times New Roman" w:hAnsi="Times New Roman" w:cs="Times New Roman"/>
          <w:i/>
          <w:iCs/>
          <w:lang w:eastAsia="en-US"/>
        </w:rPr>
        <w:t>Popular Music and society</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37</w:t>
      </w:r>
      <w:r w:rsidRPr="005F554C">
        <w:rPr>
          <w:rFonts w:ascii="Times New Roman" w:eastAsia="Times New Roman" w:hAnsi="Times New Roman" w:cs="Times New Roman"/>
          <w:lang w:eastAsia="en-US"/>
        </w:rPr>
        <w:t>(3), 273-290.</w:t>
      </w:r>
    </w:p>
    <w:p w14:paraId="3C042C7F" w14:textId="55701E0C" w:rsidR="00B931CA" w:rsidRPr="005F554C" w:rsidRDefault="00B931CA" w:rsidP="00A604B8">
      <w:pPr>
        <w:rPr>
          <w:rFonts w:ascii="Times New Roman" w:eastAsia="Times New Roman" w:hAnsi="Times New Roman" w:cs="Times New Roman"/>
          <w:lang w:eastAsia="en-US"/>
        </w:rPr>
      </w:pPr>
    </w:p>
    <w:p w14:paraId="6CD8F90B" w14:textId="77777777" w:rsidR="00904AFA" w:rsidRPr="005F554C" w:rsidRDefault="00904AFA" w:rsidP="00904AFA">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Leenders</w:t>
      </w:r>
      <w:proofErr w:type="spellEnd"/>
      <w:r w:rsidRPr="005F554C">
        <w:rPr>
          <w:rFonts w:ascii="Times New Roman" w:eastAsia="Times New Roman" w:hAnsi="Times New Roman" w:cs="Times New Roman"/>
          <w:lang w:eastAsia="en-US"/>
        </w:rPr>
        <w:t xml:space="preserve">, M. A., van </w:t>
      </w:r>
      <w:proofErr w:type="spellStart"/>
      <w:r w:rsidRPr="005F554C">
        <w:rPr>
          <w:rFonts w:ascii="Times New Roman" w:eastAsia="Times New Roman" w:hAnsi="Times New Roman" w:cs="Times New Roman"/>
          <w:lang w:eastAsia="en-US"/>
        </w:rPr>
        <w:t>Telgen</w:t>
      </w:r>
      <w:proofErr w:type="spellEnd"/>
      <w:r w:rsidRPr="005F554C">
        <w:rPr>
          <w:rFonts w:ascii="Times New Roman" w:eastAsia="Times New Roman" w:hAnsi="Times New Roman" w:cs="Times New Roman"/>
          <w:lang w:eastAsia="en-US"/>
        </w:rPr>
        <w:t xml:space="preserve">, J., </w:t>
      </w:r>
      <w:proofErr w:type="spellStart"/>
      <w:r w:rsidRPr="005F554C">
        <w:rPr>
          <w:rFonts w:ascii="Times New Roman" w:eastAsia="Times New Roman" w:hAnsi="Times New Roman" w:cs="Times New Roman"/>
          <w:lang w:eastAsia="en-US"/>
        </w:rPr>
        <w:t>Gemser</w:t>
      </w:r>
      <w:proofErr w:type="spellEnd"/>
      <w:r w:rsidRPr="005F554C">
        <w:rPr>
          <w:rFonts w:ascii="Times New Roman" w:eastAsia="Times New Roman" w:hAnsi="Times New Roman" w:cs="Times New Roman"/>
          <w:lang w:eastAsia="en-US"/>
        </w:rPr>
        <w:t xml:space="preserve">, G., &amp; Van der </w:t>
      </w:r>
      <w:proofErr w:type="spellStart"/>
      <w:r w:rsidRPr="005F554C">
        <w:rPr>
          <w:rFonts w:ascii="Times New Roman" w:eastAsia="Times New Roman" w:hAnsi="Times New Roman" w:cs="Times New Roman"/>
          <w:lang w:eastAsia="en-US"/>
        </w:rPr>
        <w:t>Wurff</w:t>
      </w:r>
      <w:proofErr w:type="spellEnd"/>
      <w:r w:rsidRPr="005F554C">
        <w:rPr>
          <w:rFonts w:ascii="Times New Roman" w:eastAsia="Times New Roman" w:hAnsi="Times New Roman" w:cs="Times New Roman"/>
          <w:lang w:eastAsia="en-US"/>
        </w:rPr>
        <w:t xml:space="preserve">, R. (2005). Success in the Dutch music festival market: the role of format and content. </w:t>
      </w:r>
      <w:r w:rsidRPr="005F554C">
        <w:rPr>
          <w:rFonts w:ascii="Times New Roman" w:eastAsia="Times New Roman" w:hAnsi="Times New Roman" w:cs="Times New Roman"/>
          <w:i/>
          <w:iCs/>
          <w:lang w:eastAsia="en-US"/>
        </w:rPr>
        <w:t>International Journal on Media Management</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7</w:t>
      </w:r>
      <w:r w:rsidRPr="005F554C">
        <w:rPr>
          <w:rFonts w:ascii="Times New Roman" w:eastAsia="Times New Roman" w:hAnsi="Times New Roman" w:cs="Times New Roman"/>
          <w:lang w:eastAsia="en-US"/>
        </w:rPr>
        <w:t>(3-4), 148-157.</w:t>
      </w:r>
    </w:p>
    <w:p w14:paraId="761E14E4" w14:textId="49815E9A" w:rsidR="00904AFA" w:rsidRPr="005F554C" w:rsidRDefault="00904AFA" w:rsidP="00A604B8">
      <w:pPr>
        <w:rPr>
          <w:rFonts w:ascii="Times New Roman" w:eastAsia="Times New Roman" w:hAnsi="Times New Roman" w:cs="Times New Roman"/>
          <w:lang w:eastAsia="en-US"/>
        </w:rPr>
      </w:pPr>
    </w:p>
    <w:p w14:paraId="24A721FC" w14:textId="77777777" w:rsidR="00904AFA" w:rsidRPr="005F554C" w:rsidRDefault="00904AFA" w:rsidP="00904AFA">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Datta</w:t>
      </w:r>
      <w:proofErr w:type="spellEnd"/>
      <w:r w:rsidRPr="005F554C">
        <w:rPr>
          <w:rFonts w:ascii="Times New Roman" w:eastAsia="Times New Roman" w:hAnsi="Times New Roman" w:cs="Times New Roman"/>
          <w:lang w:eastAsia="en-US"/>
        </w:rPr>
        <w:t xml:space="preserve">, H., Knox, G., &amp; </w:t>
      </w:r>
      <w:proofErr w:type="spellStart"/>
      <w:r w:rsidRPr="005F554C">
        <w:rPr>
          <w:rFonts w:ascii="Times New Roman" w:eastAsia="Times New Roman" w:hAnsi="Times New Roman" w:cs="Times New Roman"/>
          <w:lang w:eastAsia="en-US"/>
        </w:rPr>
        <w:t>Bronnenberg</w:t>
      </w:r>
      <w:proofErr w:type="spellEnd"/>
      <w:r w:rsidRPr="005F554C">
        <w:rPr>
          <w:rFonts w:ascii="Times New Roman" w:eastAsia="Times New Roman" w:hAnsi="Times New Roman" w:cs="Times New Roman"/>
          <w:lang w:eastAsia="en-US"/>
        </w:rPr>
        <w:t xml:space="preserve">, B. J. (2017). Changing their tune: How consumers’ adoption of online streaming affects music consumption and discovery. </w:t>
      </w:r>
      <w:r w:rsidRPr="005F554C">
        <w:rPr>
          <w:rFonts w:ascii="Times New Roman" w:eastAsia="Times New Roman" w:hAnsi="Times New Roman" w:cs="Times New Roman"/>
          <w:i/>
          <w:iCs/>
          <w:lang w:eastAsia="en-US"/>
        </w:rPr>
        <w:t>Marketing Science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37</w:t>
      </w:r>
      <w:r w:rsidRPr="005F554C">
        <w:rPr>
          <w:rFonts w:ascii="Times New Roman" w:eastAsia="Times New Roman" w:hAnsi="Times New Roman" w:cs="Times New Roman"/>
          <w:lang w:eastAsia="en-US"/>
        </w:rPr>
        <w:t>(1), 5-21.</w:t>
      </w:r>
    </w:p>
    <w:p w14:paraId="03171D01" w14:textId="1C2A463A" w:rsidR="00904AFA" w:rsidRPr="005F554C" w:rsidRDefault="00904AFA" w:rsidP="00A604B8">
      <w:pPr>
        <w:rPr>
          <w:rFonts w:ascii="Times New Roman" w:eastAsia="Times New Roman" w:hAnsi="Times New Roman" w:cs="Times New Roman"/>
          <w:lang w:eastAsia="en-US"/>
        </w:rPr>
      </w:pPr>
      <w:bookmarkStart w:id="48" w:name="_Hlk28484830"/>
    </w:p>
    <w:p w14:paraId="77FB6CD7" w14:textId="77777777" w:rsidR="00904AFA" w:rsidRPr="005F554C" w:rsidRDefault="00904AFA" w:rsidP="00904AFA">
      <w:pPr>
        <w:rPr>
          <w:rFonts w:ascii="Times New Roman" w:eastAsia="Times New Roman" w:hAnsi="Times New Roman" w:cs="Times New Roman"/>
          <w:lang w:eastAsia="en-US"/>
        </w:rPr>
      </w:pPr>
      <w:proofErr w:type="spellStart"/>
      <w:r w:rsidRPr="005F554C">
        <w:rPr>
          <w:rFonts w:ascii="Times New Roman" w:eastAsia="Times New Roman" w:hAnsi="Times New Roman" w:cs="Times New Roman"/>
          <w:lang w:eastAsia="en-US"/>
        </w:rPr>
        <w:t>Pichl</w:t>
      </w:r>
      <w:proofErr w:type="spellEnd"/>
      <w:r w:rsidRPr="005F554C">
        <w:rPr>
          <w:rFonts w:ascii="Times New Roman" w:eastAsia="Times New Roman" w:hAnsi="Times New Roman" w:cs="Times New Roman"/>
          <w:lang w:eastAsia="en-US"/>
        </w:rPr>
        <w:t xml:space="preserve">, M., </w:t>
      </w:r>
      <w:proofErr w:type="spellStart"/>
      <w:r w:rsidRPr="005F554C">
        <w:rPr>
          <w:rFonts w:ascii="Times New Roman" w:eastAsia="Times New Roman" w:hAnsi="Times New Roman" w:cs="Times New Roman"/>
          <w:lang w:eastAsia="en-US"/>
        </w:rPr>
        <w:t>Zangerle</w:t>
      </w:r>
      <w:proofErr w:type="spellEnd"/>
      <w:r w:rsidRPr="005F554C">
        <w:rPr>
          <w:rFonts w:ascii="Times New Roman" w:eastAsia="Times New Roman" w:hAnsi="Times New Roman" w:cs="Times New Roman"/>
          <w:lang w:eastAsia="en-US"/>
        </w:rPr>
        <w:t xml:space="preserve">, E., &amp; Specht, G. (2016, </w:t>
      </w:r>
      <w:bookmarkEnd w:id="48"/>
      <w:r w:rsidRPr="005F554C">
        <w:rPr>
          <w:rFonts w:ascii="Times New Roman" w:eastAsia="Times New Roman" w:hAnsi="Times New Roman" w:cs="Times New Roman"/>
          <w:lang w:eastAsia="en-US"/>
        </w:rPr>
        <w:t xml:space="preserve">December). Understanding playlist creation on music streaming platforms. In </w:t>
      </w:r>
      <w:r w:rsidRPr="005F554C">
        <w:rPr>
          <w:rFonts w:ascii="Times New Roman" w:eastAsia="Times New Roman" w:hAnsi="Times New Roman" w:cs="Times New Roman"/>
          <w:i/>
          <w:iCs/>
          <w:lang w:eastAsia="en-US"/>
        </w:rPr>
        <w:t>2016 IEEE International Symposium on Multimedia (ISM)</w:t>
      </w:r>
      <w:r w:rsidRPr="005F554C">
        <w:rPr>
          <w:rFonts w:ascii="Times New Roman" w:eastAsia="Times New Roman" w:hAnsi="Times New Roman" w:cs="Times New Roman"/>
          <w:lang w:eastAsia="en-US"/>
        </w:rPr>
        <w:t xml:space="preserve"> (pp. 475-480). IEEE.</w:t>
      </w:r>
    </w:p>
    <w:p w14:paraId="1CD4F23E" w14:textId="77777777" w:rsidR="00904AFA" w:rsidRPr="005F554C" w:rsidRDefault="00904AFA" w:rsidP="00A604B8">
      <w:pPr>
        <w:rPr>
          <w:rFonts w:ascii="Times New Roman" w:eastAsia="Times New Roman" w:hAnsi="Times New Roman" w:cs="Times New Roman"/>
          <w:lang w:eastAsia="en-US"/>
        </w:rPr>
      </w:pPr>
    </w:p>
    <w:p w14:paraId="053D4249" w14:textId="77777777" w:rsidR="00904AFA" w:rsidRPr="005F554C" w:rsidRDefault="00904AFA" w:rsidP="00904AFA">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Prey, R. (2018). Nothing personal: algorithmic individuation on music streaming platforms. </w:t>
      </w:r>
      <w:r w:rsidRPr="005F554C">
        <w:rPr>
          <w:rFonts w:ascii="Times New Roman" w:eastAsia="Times New Roman" w:hAnsi="Times New Roman" w:cs="Times New Roman"/>
          <w:i/>
          <w:iCs/>
          <w:lang w:eastAsia="en-US"/>
        </w:rPr>
        <w:t>Media, Culture &amp; Society</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40</w:t>
      </w:r>
      <w:r w:rsidRPr="005F554C">
        <w:rPr>
          <w:rFonts w:ascii="Times New Roman" w:eastAsia="Times New Roman" w:hAnsi="Times New Roman" w:cs="Times New Roman"/>
          <w:lang w:eastAsia="en-US"/>
        </w:rPr>
        <w:t>(7), 1086-1100.</w:t>
      </w:r>
    </w:p>
    <w:p w14:paraId="6FF89508" w14:textId="34F11206" w:rsidR="00A604B8" w:rsidRPr="005F554C" w:rsidRDefault="00A604B8" w:rsidP="00DB2961">
      <w:pPr>
        <w:jc w:val="both"/>
        <w:rPr>
          <w:rFonts w:ascii="Times New Roman" w:hAnsi="Times New Roman" w:cs="Times New Roman"/>
        </w:rPr>
      </w:pPr>
    </w:p>
    <w:p w14:paraId="0F834FD0" w14:textId="77777777" w:rsidR="00CD2511" w:rsidRPr="005F554C" w:rsidRDefault="00CD2511" w:rsidP="00CD2511">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Lind, P. G., da Silva, L. R., Andrade Jr, J. S., &amp; Herrmann, H. J. (2007). Spreading gossip in social networks. </w:t>
      </w:r>
      <w:r w:rsidRPr="005F554C">
        <w:rPr>
          <w:rFonts w:ascii="Times New Roman" w:eastAsia="Times New Roman" w:hAnsi="Times New Roman" w:cs="Times New Roman"/>
          <w:i/>
          <w:iCs/>
          <w:lang w:eastAsia="en-US"/>
        </w:rPr>
        <w:t>Physical Review 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76</w:t>
      </w:r>
      <w:r w:rsidRPr="005F554C">
        <w:rPr>
          <w:rFonts w:ascii="Times New Roman" w:eastAsia="Times New Roman" w:hAnsi="Times New Roman" w:cs="Times New Roman"/>
          <w:lang w:eastAsia="en-US"/>
        </w:rPr>
        <w:t>(3), 036117.</w:t>
      </w:r>
    </w:p>
    <w:p w14:paraId="1F4D532A" w14:textId="77777777" w:rsidR="00CD2511" w:rsidRPr="005F554C" w:rsidRDefault="00CD2511" w:rsidP="00DB2961">
      <w:pPr>
        <w:jc w:val="both"/>
        <w:rPr>
          <w:rFonts w:ascii="Times New Roman" w:hAnsi="Times New Roman" w:cs="Times New Roman"/>
        </w:rPr>
      </w:pPr>
    </w:p>
    <w:sectPr w:rsidR="00CD2511" w:rsidRPr="005F554C" w:rsidSect="00DC29A9">
      <w:type w:val="continuous"/>
      <w:pgSz w:w="11900" w:h="16840"/>
      <w:pgMar w:top="720" w:right="720" w:bottom="720" w:left="720"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Kubara" w:date="2019-12-28T17:29:00Z" w:initials="MK">
    <w:p w14:paraId="0328FE95" w14:textId="0ED67BD9" w:rsidR="00886CC9" w:rsidRPr="005F554C" w:rsidRDefault="00886CC9">
      <w:pPr>
        <w:pStyle w:val="Tekstkomentarza"/>
        <w:rPr>
          <w:lang w:val="pl-PL"/>
        </w:rPr>
      </w:pPr>
      <w:r>
        <w:rPr>
          <w:rStyle w:val="Odwoaniedokomentarza"/>
        </w:rPr>
        <w:annotationRef/>
      </w:r>
      <w:r w:rsidR="00C813BF">
        <w:rPr>
          <w:lang w:val="pl-PL"/>
        </w:rPr>
        <w:t>Do zrobienia</w:t>
      </w:r>
    </w:p>
  </w:comment>
  <w:comment w:id="18" w:author="Maria Kubara" w:date="2019-12-28T17:46:00Z" w:initials="MK">
    <w:p w14:paraId="28B9DE65" w14:textId="53506C09" w:rsidR="00886CC9" w:rsidRPr="00BC7CFC" w:rsidRDefault="00886CC9">
      <w:pPr>
        <w:pStyle w:val="Tekstkomentarza"/>
        <w:rPr>
          <w:lang w:val="pl-PL"/>
        </w:rPr>
      </w:pPr>
      <w:r>
        <w:rPr>
          <w:rStyle w:val="Odwoaniedokomentarza"/>
        </w:rPr>
        <w:annotationRef/>
      </w:r>
      <w:r w:rsidRPr="00BC7CFC">
        <w:rPr>
          <w:lang w:val="pl-PL"/>
        </w:rPr>
        <w:t>Przydałoby się wytłumaczenie tego równania.</w:t>
      </w:r>
      <w:r>
        <w:rPr>
          <w:lang w:val="pl-PL"/>
        </w:rPr>
        <w:t xml:space="preserve"> O co w nim chodzi, co oznaczają literki itp. Bo na razie jest relacja matematyczna, która też w jakiś sposób powinna być opisana słownie – odbiorcy niekoniecznie dobrze tolerują formuły matematyczne. Zdarza się nawet, że redaktorzy każą wyciąć wzory matematyczne w artykułach (bądź ograniczyć do minimum) i zostawić sam słowny opis relacji.</w:t>
      </w:r>
    </w:p>
  </w:comment>
  <w:comment w:id="37" w:author="Matuszelański Kamil" w:date="2020-01-02T11:08:00Z" w:initials="MK">
    <w:p w14:paraId="2C257955" w14:textId="592B7284" w:rsidR="00092362" w:rsidRDefault="00092362">
      <w:pPr>
        <w:pStyle w:val="Tekstkomentarza"/>
      </w:pPr>
      <w:r>
        <w:rPr>
          <w:rStyle w:val="Odwoaniedokomentarza"/>
        </w:rPr>
        <w:annotationRef/>
      </w:r>
      <w:r w:rsidRPr="007C016A">
        <w:rPr>
          <w:rFonts w:ascii="Times New Roman" w:hAnsi="Times New Roman" w:cs="Times New Roman"/>
        </w:rPr>
        <w:t>(</w:t>
      </w:r>
      <w:proofErr w:type="spellStart"/>
      <w:r w:rsidRPr="007C016A">
        <w:rPr>
          <w:rFonts w:ascii="Times New Roman" w:hAnsi="Times New Roman" w:cs="Times New Roman"/>
        </w:rPr>
        <w:t>dodać</w:t>
      </w:r>
      <w:proofErr w:type="spellEnd"/>
      <w:r w:rsidRPr="007C016A">
        <w:rPr>
          <w:rFonts w:ascii="Times New Roman" w:hAnsi="Times New Roman" w:cs="Times New Roman"/>
        </w:rPr>
        <w:t xml:space="preserve"> </w:t>
      </w:r>
      <w:proofErr w:type="spellStart"/>
      <w:r w:rsidRPr="007C016A">
        <w:rPr>
          <w:rFonts w:ascii="Times New Roman" w:hAnsi="Times New Roman" w:cs="Times New Roman"/>
        </w:rPr>
        <w:t>cytowania</w:t>
      </w:r>
      <w:proofErr w:type="spellEnd"/>
      <w:r w:rsidRPr="007C016A">
        <w:rPr>
          <w:rFonts w:ascii="Times New Roman" w:hAnsi="Times New Roman" w:cs="Times New Roman"/>
        </w:rPr>
        <w:t>).</w:t>
      </w:r>
    </w:p>
  </w:comment>
  <w:comment w:id="41" w:author="Maria Kubara" w:date="2019-12-28T19:10:00Z" w:initials="MK">
    <w:p w14:paraId="288FD889" w14:textId="34130361" w:rsidR="00886CC9" w:rsidRPr="00F54A8A" w:rsidRDefault="00886CC9">
      <w:pPr>
        <w:pStyle w:val="Tekstkomentarza"/>
        <w:rPr>
          <w:lang w:val="pl-PL"/>
        </w:rPr>
      </w:pPr>
      <w:r>
        <w:rPr>
          <w:rStyle w:val="Odwoaniedokomentarza"/>
        </w:rPr>
        <w:annotationRef/>
      </w:r>
      <w:r>
        <w:rPr>
          <w:lang w:val="pl-PL"/>
        </w:rPr>
        <w:t>Cytuję według zasad APA (drugie w Google Scholar).</w:t>
      </w:r>
    </w:p>
  </w:comment>
  <w:comment w:id="45" w:author="Maria Kubara" w:date="2019-12-28T19:14:00Z" w:initials="MK">
    <w:p w14:paraId="2070CBAC" w14:textId="34964982" w:rsidR="00886CC9" w:rsidRPr="00F54A8A" w:rsidRDefault="00886CC9">
      <w:pPr>
        <w:pStyle w:val="Tekstkomentarza"/>
        <w:rPr>
          <w:lang w:val="pl-PL"/>
        </w:rPr>
      </w:pPr>
      <w:r>
        <w:rPr>
          <w:rStyle w:val="Odwoaniedokomentarza"/>
        </w:rPr>
        <w:annotationRef/>
      </w:r>
      <w:r w:rsidRPr="00F54A8A">
        <w:rPr>
          <w:lang w:val="pl-PL"/>
        </w:rPr>
        <w:t>Do rekomendacji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28FE95" w15:done="0"/>
  <w15:commentEx w15:paraId="28B9DE65" w15:done="0"/>
  <w15:commentEx w15:paraId="288FD889" w15:done="0"/>
  <w15:commentEx w15:paraId="2070CB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28FE95" w16cid:durableId="21B20F77"/>
  <w16cid:commentId w16cid:paraId="28B9DE65" w16cid:durableId="21B21364"/>
  <w16cid:commentId w16cid:paraId="288FD889" w16cid:durableId="21B2272C"/>
  <w16cid:commentId w16cid:paraId="2070CBAC" w16cid:durableId="21B228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infinity">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337E"/>
    <w:multiLevelType w:val="hybridMultilevel"/>
    <w:tmpl w:val="4A981C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1DF0ED7"/>
    <w:multiLevelType w:val="hybridMultilevel"/>
    <w:tmpl w:val="DBD647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25C7992"/>
    <w:multiLevelType w:val="hybridMultilevel"/>
    <w:tmpl w:val="3B94F5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77A63B3"/>
    <w:multiLevelType w:val="hybridMultilevel"/>
    <w:tmpl w:val="570CD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Kubara">
    <w15:presenceInfo w15:providerId="Windows Live" w15:userId="a58ae1ab42a04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97F"/>
    <w:rsid w:val="00003009"/>
    <w:rsid w:val="00016C3C"/>
    <w:rsid w:val="0002745B"/>
    <w:rsid w:val="00050288"/>
    <w:rsid w:val="00092362"/>
    <w:rsid w:val="00095963"/>
    <w:rsid w:val="000A2891"/>
    <w:rsid w:val="000A7780"/>
    <w:rsid w:val="000B1A92"/>
    <w:rsid w:val="000B770A"/>
    <w:rsid w:val="000E657F"/>
    <w:rsid w:val="001016CC"/>
    <w:rsid w:val="0010645F"/>
    <w:rsid w:val="00126B64"/>
    <w:rsid w:val="0013464F"/>
    <w:rsid w:val="00150D26"/>
    <w:rsid w:val="00151AD4"/>
    <w:rsid w:val="00195C5D"/>
    <w:rsid w:val="001A5CD2"/>
    <w:rsid w:val="001B6C34"/>
    <w:rsid w:val="001C31A2"/>
    <w:rsid w:val="001C6C23"/>
    <w:rsid w:val="001F1C75"/>
    <w:rsid w:val="00212675"/>
    <w:rsid w:val="0021365F"/>
    <w:rsid w:val="00223FE6"/>
    <w:rsid w:val="00226007"/>
    <w:rsid w:val="002474CD"/>
    <w:rsid w:val="00247D06"/>
    <w:rsid w:val="002554E3"/>
    <w:rsid w:val="00265EEC"/>
    <w:rsid w:val="00296448"/>
    <w:rsid w:val="002A3A1D"/>
    <w:rsid w:val="002D016F"/>
    <w:rsid w:val="002F436B"/>
    <w:rsid w:val="0031044D"/>
    <w:rsid w:val="003120DE"/>
    <w:rsid w:val="00330E44"/>
    <w:rsid w:val="00334FE0"/>
    <w:rsid w:val="00361875"/>
    <w:rsid w:val="0036347F"/>
    <w:rsid w:val="0037197F"/>
    <w:rsid w:val="00386FE9"/>
    <w:rsid w:val="00396ED0"/>
    <w:rsid w:val="003E2C07"/>
    <w:rsid w:val="003F4B5E"/>
    <w:rsid w:val="00445678"/>
    <w:rsid w:val="004725D0"/>
    <w:rsid w:val="00486CA7"/>
    <w:rsid w:val="004C61A2"/>
    <w:rsid w:val="00514E0B"/>
    <w:rsid w:val="00524401"/>
    <w:rsid w:val="0057518A"/>
    <w:rsid w:val="005C2C3A"/>
    <w:rsid w:val="005F554C"/>
    <w:rsid w:val="00607D93"/>
    <w:rsid w:val="00676C71"/>
    <w:rsid w:val="00691327"/>
    <w:rsid w:val="00735D41"/>
    <w:rsid w:val="00737A6A"/>
    <w:rsid w:val="007516E4"/>
    <w:rsid w:val="00766F9C"/>
    <w:rsid w:val="00777266"/>
    <w:rsid w:val="007A6E34"/>
    <w:rsid w:val="007C016A"/>
    <w:rsid w:val="007C5B01"/>
    <w:rsid w:val="007E0B40"/>
    <w:rsid w:val="007E2179"/>
    <w:rsid w:val="007F7A92"/>
    <w:rsid w:val="00831D09"/>
    <w:rsid w:val="008811BF"/>
    <w:rsid w:val="008821AD"/>
    <w:rsid w:val="00886CC9"/>
    <w:rsid w:val="00897EBA"/>
    <w:rsid w:val="008C6F67"/>
    <w:rsid w:val="008D230E"/>
    <w:rsid w:val="008D2390"/>
    <w:rsid w:val="008F2A7F"/>
    <w:rsid w:val="00904AFA"/>
    <w:rsid w:val="00957F42"/>
    <w:rsid w:val="00981BDE"/>
    <w:rsid w:val="009B4DB9"/>
    <w:rsid w:val="009C66A0"/>
    <w:rsid w:val="009D03F4"/>
    <w:rsid w:val="00A231B6"/>
    <w:rsid w:val="00A24CDB"/>
    <w:rsid w:val="00A46EEC"/>
    <w:rsid w:val="00A604B8"/>
    <w:rsid w:val="00A63F08"/>
    <w:rsid w:val="00A81FA6"/>
    <w:rsid w:val="00A84B1F"/>
    <w:rsid w:val="00AA17B6"/>
    <w:rsid w:val="00AC3BD7"/>
    <w:rsid w:val="00AE64AF"/>
    <w:rsid w:val="00B26F6E"/>
    <w:rsid w:val="00B30D57"/>
    <w:rsid w:val="00B85FB4"/>
    <w:rsid w:val="00B93096"/>
    <w:rsid w:val="00B931CA"/>
    <w:rsid w:val="00BB2013"/>
    <w:rsid w:val="00BB4AFB"/>
    <w:rsid w:val="00BC0965"/>
    <w:rsid w:val="00BC7356"/>
    <w:rsid w:val="00BC7CFC"/>
    <w:rsid w:val="00BD4F06"/>
    <w:rsid w:val="00BF4E2E"/>
    <w:rsid w:val="00C029D4"/>
    <w:rsid w:val="00C141A6"/>
    <w:rsid w:val="00C1577C"/>
    <w:rsid w:val="00C22AE5"/>
    <w:rsid w:val="00C25CE8"/>
    <w:rsid w:val="00C666BB"/>
    <w:rsid w:val="00C808DB"/>
    <w:rsid w:val="00C813BF"/>
    <w:rsid w:val="00C87FE2"/>
    <w:rsid w:val="00C913FA"/>
    <w:rsid w:val="00C96534"/>
    <w:rsid w:val="00CD2511"/>
    <w:rsid w:val="00CD27C7"/>
    <w:rsid w:val="00CE6215"/>
    <w:rsid w:val="00D0243F"/>
    <w:rsid w:val="00D23386"/>
    <w:rsid w:val="00D35C37"/>
    <w:rsid w:val="00D44BC1"/>
    <w:rsid w:val="00D44DD3"/>
    <w:rsid w:val="00D44F13"/>
    <w:rsid w:val="00D4677E"/>
    <w:rsid w:val="00D56F01"/>
    <w:rsid w:val="00D6630D"/>
    <w:rsid w:val="00D73B68"/>
    <w:rsid w:val="00D90563"/>
    <w:rsid w:val="00DB2961"/>
    <w:rsid w:val="00DB3DB2"/>
    <w:rsid w:val="00DB50D3"/>
    <w:rsid w:val="00DC29A9"/>
    <w:rsid w:val="00E07684"/>
    <w:rsid w:val="00E149C8"/>
    <w:rsid w:val="00E26F6A"/>
    <w:rsid w:val="00E362C5"/>
    <w:rsid w:val="00E378C6"/>
    <w:rsid w:val="00E379C1"/>
    <w:rsid w:val="00E44D0D"/>
    <w:rsid w:val="00E7500D"/>
    <w:rsid w:val="00E85592"/>
    <w:rsid w:val="00E86168"/>
    <w:rsid w:val="00EA7C72"/>
    <w:rsid w:val="00EC4F0E"/>
    <w:rsid w:val="00ED5216"/>
    <w:rsid w:val="00EE007A"/>
    <w:rsid w:val="00F16CDB"/>
    <w:rsid w:val="00F54A8A"/>
    <w:rsid w:val="00F54AF8"/>
    <w:rsid w:val="00F6007F"/>
    <w:rsid w:val="00F60D8F"/>
    <w:rsid w:val="00F84E41"/>
    <w:rsid w:val="00FD1EA2"/>
    <w:rsid w:val="00FE1B21"/>
    <w:rsid w:val="00FF49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71B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93096"/>
    <w:pPr>
      <w:ind w:left="720"/>
      <w:contextualSpacing/>
    </w:pPr>
  </w:style>
  <w:style w:type="character" w:styleId="Tekstzastpczy">
    <w:name w:val="Placeholder Text"/>
    <w:basedOn w:val="Domylnaczcionkaakapitu"/>
    <w:uiPriority w:val="99"/>
    <w:semiHidden/>
    <w:rsid w:val="00E362C5"/>
    <w:rPr>
      <w:color w:val="808080"/>
    </w:rPr>
  </w:style>
  <w:style w:type="character" w:styleId="Odwoaniedokomentarza">
    <w:name w:val="annotation reference"/>
    <w:basedOn w:val="Domylnaczcionkaakapitu"/>
    <w:uiPriority w:val="99"/>
    <w:semiHidden/>
    <w:unhideWhenUsed/>
    <w:rsid w:val="00095963"/>
    <w:rPr>
      <w:sz w:val="16"/>
      <w:szCs w:val="16"/>
    </w:rPr>
  </w:style>
  <w:style w:type="paragraph" w:styleId="Tekstkomentarza">
    <w:name w:val="annotation text"/>
    <w:basedOn w:val="Normalny"/>
    <w:link w:val="TekstkomentarzaZnak"/>
    <w:uiPriority w:val="99"/>
    <w:semiHidden/>
    <w:unhideWhenUsed/>
    <w:rsid w:val="00095963"/>
    <w:rPr>
      <w:sz w:val="20"/>
      <w:szCs w:val="20"/>
    </w:rPr>
  </w:style>
  <w:style w:type="character" w:customStyle="1" w:styleId="TekstkomentarzaZnak">
    <w:name w:val="Tekst komentarza Znak"/>
    <w:basedOn w:val="Domylnaczcionkaakapitu"/>
    <w:link w:val="Tekstkomentarza"/>
    <w:uiPriority w:val="99"/>
    <w:semiHidden/>
    <w:rsid w:val="00095963"/>
    <w:rPr>
      <w:sz w:val="20"/>
      <w:szCs w:val="20"/>
    </w:rPr>
  </w:style>
  <w:style w:type="paragraph" w:styleId="Tematkomentarza">
    <w:name w:val="annotation subject"/>
    <w:basedOn w:val="Tekstkomentarza"/>
    <w:next w:val="Tekstkomentarza"/>
    <w:link w:val="TematkomentarzaZnak"/>
    <w:uiPriority w:val="99"/>
    <w:semiHidden/>
    <w:unhideWhenUsed/>
    <w:rsid w:val="00095963"/>
    <w:rPr>
      <w:b/>
      <w:bCs/>
    </w:rPr>
  </w:style>
  <w:style w:type="character" w:customStyle="1" w:styleId="TematkomentarzaZnak">
    <w:name w:val="Temat komentarza Znak"/>
    <w:basedOn w:val="TekstkomentarzaZnak"/>
    <w:link w:val="Tematkomentarza"/>
    <w:uiPriority w:val="99"/>
    <w:semiHidden/>
    <w:rsid w:val="00095963"/>
    <w:rPr>
      <w:b/>
      <w:bCs/>
      <w:sz w:val="20"/>
      <w:szCs w:val="20"/>
    </w:rPr>
  </w:style>
  <w:style w:type="paragraph" w:styleId="Tekstdymka">
    <w:name w:val="Balloon Text"/>
    <w:basedOn w:val="Normalny"/>
    <w:link w:val="TekstdymkaZnak"/>
    <w:uiPriority w:val="99"/>
    <w:semiHidden/>
    <w:unhideWhenUsed/>
    <w:rsid w:val="00095963"/>
    <w:rPr>
      <w:rFonts w:ascii="Segoe UI" w:hAnsi="Segoe UI" w:cs="Segoe UI"/>
      <w:sz w:val="18"/>
      <w:szCs w:val="18"/>
    </w:rPr>
  </w:style>
  <w:style w:type="character" w:customStyle="1" w:styleId="TekstdymkaZnak">
    <w:name w:val="Tekst dymka Znak"/>
    <w:basedOn w:val="Domylnaczcionkaakapitu"/>
    <w:link w:val="Tekstdymka"/>
    <w:uiPriority w:val="99"/>
    <w:semiHidden/>
    <w:rsid w:val="00095963"/>
    <w:rPr>
      <w:rFonts w:ascii="Segoe UI" w:hAnsi="Segoe UI" w:cs="Segoe UI"/>
      <w:sz w:val="18"/>
      <w:szCs w:val="18"/>
    </w:rPr>
  </w:style>
  <w:style w:type="character" w:customStyle="1" w:styleId="3oh-">
    <w:name w:val="_3oh-"/>
    <w:basedOn w:val="Domylnaczcionkaakapitu"/>
    <w:rsid w:val="00095963"/>
  </w:style>
  <w:style w:type="character" w:styleId="Hipercze">
    <w:name w:val="Hyperlink"/>
    <w:basedOn w:val="Domylnaczcionkaakapitu"/>
    <w:uiPriority w:val="99"/>
    <w:unhideWhenUsed/>
    <w:rsid w:val="00D6630D"/>
    <w:rPr>
      <w:color w:val="0563C1" w:themeColor="hyperlink"/>
      <w:u w:val="single"/>
    </w:rPr>
  </w:style>
  <w:style w:type="character" w:customStyle="1" w:styleId="UnresolvedMention">
    <w:name w:val="Unresolved Mention"/>
    <w:basedOn w:val="Domylnaczcionkaakapitu"/>
    <w:uiPriority w:val="99"/>
    <w:rsid w:val="00D6630D"/>
    <w:rPr>
      <w:color w:val="605E5C"/>
      <w:shd w:val="clear" w:color="auto" w:fill="E1DFDD"/>
    </w:rPr>
  </w:style>
  <w:style w:type="table" w:styleId="Tabela-Siatka">
    <w:name w:val="Table Grid"/>
    <w:basedOn w:val="Standardowy"/>
    <w:uiPriority w:val="39"/>
    <w:rsid w:val="007C0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092362"/>
    <w:pPr>
      <w:jc w:val="both"/>
    </w:pPr>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93096"/>
    <w:pPr>
      <w:ind w:left="720"/>
      <w:contextualSpacing/>
    </w:pPr>
  </w:style>
  <w:style w:type="character" w:styleId="Tekstzastpczy">
    <w:name w:val="Placeholder Text"/>
    <w:basedOn w:val="Domylnaczcionkaakapitu"/>
    <w:uiPriority w:val="99"/>
    <w:semiHidden/>
    <w:rsid w:val="00E362C5"/>
    <w:rPr>
      <w:color w:val="808080"/>
    </w:rPr>
  </w:style>
  <w:style w:type="character" w:styleId="Odwoaniedokomentarza">
    <w:name w:val="annotation reference"/>
    <w:basedOn w:val="Domylnaczcionkaakapitu"/>
    <w:uiPriority w:val="99"/>
    <w:semiHidden/>
    <w:unhideWhenUsed/>
    <w:rsid w:val="00095963"/>
    <w:rPr>
      <w:sz w:val="16"/>
      <w:szCs w:val="16"/>
    </w:rPr>
  </w:style>
  <w:style w:type="paragraph" w:styleId="Tekstkomentarza">
    <w:name w:val="annotation text"/>
    <w:basedOn w:val="Normalny"/>
    <w:link w:val="TekstkomentarzaZnak"/>
    <w:uiPriority w:val="99"/>
    <w:semiHidden/>
    <w:unhideWhenUsed/>
    <w:rsid w:val="00095963"/>
    <w:rPr>
      <w:sz w:val="20"/>
      <w:szCs w:val="20"/>
    </w:rPr>
  </w:style>
  <w:style w:type="character" w:customStyle="1" w:styleId="TekstkomentarzaZnak">
    <w:name w:val="Tekst komentarza Znak"/>
    <w:basedOn w:val="Domylnaczcionkaakapitu"/>
    <w:link w:val="Tekstkomentarza"/>
    <w:uiPriority w:val="99"/>
    <w:semiHidden/>
    <w:rsid w:val="00095963"/>
    <w:rPr>
      <w:sz w:val="20"/>
      <w:szCs w:val="20"/>
    </w:rPr>
  </w:style>
  <w:style w:type="paragraph" w:styleId="Tematkomentarza">
    <w:name w:val="annotation subject"/>
    <w:basedOn w:val="Tekstkomentarza"/>
    <w:next w:val="Tekstkomentarza"/>
    <w:link w:val="TematkomentarzaZnak"/>
    <w:uiPriority w:val="99"/>
    <w:semiHidden/>
    <w:unhideWhenUsed/>
    <w:rsid w:val="00095963"/>
    <w:rPr>
      <w:b/>
      <w:bCs/>
    </w:rPr>
  </w:style>
  <w:style w:type="character" w:customStyle="1" w:styleId="TematkomentarzaZnak">
    <w:name w:val="Temat komentarza Znak"/>
    <w:basedOn w:val="TekstkomentarzaZnak"/>
    <w:link w:val="Tematkomentarza"/>
    <w:uiPriority w:val="99"/>
    <w:semiHidden/>
    <w:rsid w:val="00095963"/>
    <w:rPr>
      <w:b/>
      <w:bCs/>
      <w:sz w:val="20"/>
      <w:szCs w:val="20"/>
    </w:rPr>
  </w:style>
  <w:style w:type="paragraph" w:styleId="Tekstdymka">
    <w:name w:val="Balloon Text"/>
    <w:basedOn w:val="Normalny"/>
    <w:link w:val="TekstdymkaZnak"/>
    <w:uiPriority w:val="99"/>
    <w:semiHidden/>
    <w:unhideWhenUsed/>
    <w:rsid w:val="00095963"/>
    <w:rPr>
      <w:rFonts w:ascii="Segoe UI" w:hAnsi="Segoe UI" w:cs="Segoe UI"/>
      <w:sz w:val="18"/>
      <w:szCs w:val="18"/>
    </w:rPr>
  </w:style>
  <w:style w:type="character" w:customStyle="1" w:styleId="TekstdymkaZnak">
    <w:name w:val="Tekst dymka Znak"/>
    <w:basedOn w:val="Domylnaczcionkaakapitu"/>
    <w:link w:val="Tekstdymka"/>
    <w:uiPriority w:val="99"/>
    <w:semiHidden/>
    <w:rsid w:val="00095963"/>
    <w:rPr>
      <w:rFonts w:ascii="Segoe UI" w:hAnsi="Segoe UI" w:cs="Segoe UI"/>
      <w:sz w:val="18"/>
      <w:szCs w:val="18"/>
    </w:rPr>
  </w:style>
  <w:style w:type="character" w:customStyle="1" w:styleId="3oh-">
    <w:name w:val="_3oh-"/>
    <w:basedOn w:val="Domylnaczcionkaakapitu"/>
    <w:rsid w:val="00095963"/>
  </w:style>
  <w:style w:type="character" w:styleId="Hipercze">
    <w:name w:val="Hyperlink"/>
    <w:basedOn w:val="Domylnaczcionkaakapitu"/>
    <w:uiPriority w:val="99"/>
    <w:unhideWhenUsed/>
    <w:rsid w:val="00D6630D"/>
    <w:rPr>
      <w:color w:val="0563C1" w:themeColor="hyperlink"/>
      <w:u w:val="single"/>
    </w:rPr>
  </w:style>
  <w:style w:type="character" w:customStyle="1" w:styleId="UnresolvedMention">
    <w:name w:val="Unresolved Mention"/>
    <w:basedOn w:val="Domylnaczcionkaakapitu"/>
    <w:uiPriority w:val="99"/>
    <w:rsid w:val="00D6630D"/>
    <w:rPr>
      <w:color w:val="605E5C"/>
      <w:shd w:val="clear" w:color="auto" w:fill="E1DFDD"/>
    </w:rPr>
  </w:style>
  <w:style w:type="table" w:styleId="Tabela-Siatka">
    <w:name w:val="Table Grid"/>
    <w:basedOn w:val="Standardowy"/>
    <w:uiPriority w:val="39"/>
    <w:rsid w:val="007C0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092362"/>
    <w:pPr>
      <w:jc w:val="both"/>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7834">
      <w:bodyDiv w:val="1"/>
      <w:marLeft w:val="0"/>
      <w:marRight w:val="0"/>
      <w:marTop w:val="0"/>
      <w:marBottom w:val="0"/>
      <w:divBdr>
        <w:top w:val="none" w:sz="0" w:space="0" w:color="auto"/>
        <w:left w:val="none" w:sz="0" w:space="0" w:color="auto"/>
        <w:bottom w:val="none" w:sz="0" w:space="0" w:color="auto"/>
        <w:right w:val="none" w:sz="0" w:space="0" w:color="auto"/>
      </w:divBdr>
      <w:divsChild>
        <w:div w:id="526336949">
          <w:marLeft w:val="0"/>
          <w:marRight w:val="0"/>
          <w:marTop w:val="0"/>
          <w:marBottom w:val="0"/>
          <w:divBdr>
            <w:top w:val="none" w:sz="0" w:space="0" w:color="auto"/>
            <w:left w:val="none" w:sz="0" w:space="0" w:color="auto"/>
            <w:bottom w:val="none" w:sz="0" w:space="0" w:color="auto"/>
            <w:right w:val="none" w:sz="0" w:space="0" w:color="auto"/>
          </w:divBdr>
        </w:div>
      </w:divsChild>
    </w:div>
    <w:div w:id="48575597">
      <w:bodyDiv w:val="1"/>
      <w:marLeft w:val="0"/>
      <w:marRight w:val="0"/>
      <w:marTop w:val="0"/>
      <w:marBottom w:val="0"/>
      <w:divBdr>
        <w:top w:val="none" w:sz="0" w:space="0" w:color="auto"/>
        <w:left w:val="none" w:sz="0" w:space="0" w:color="auto"/>
        <w:bottom w:val="none" w:sz="0" w:space="0" w:color="auto"/>
        <w:right w:val="none" w:sz="0" w:space="0" w:color="auto"/>
      </w:divBdr>
    </w:div>
    <w:div w:id="80953007">
      <w:bodyDiv w:val="1"/>
      <w:marLeft w:val="0"/>
      <w:marRight w:val="0"/>
      <w:marTop w:val="0"/>
      <w:marBottom w:val="0"/>
      <w:divBdr>
        <w:top w:val="none" w:sz="0" w:space="0" w:color="auto"/>
        <w:left w:val="none" w:sz="0" w:space="0" w:color="auto"/>
        <w:bottom w:val="none" w:sz="0" w:space="0" w:color="auto"/>
        <w:right w:val="none" w:sz="0" w:space="0" w:color="auto"/>
      </w:divBdr>
      <w:divsChild>
        <w:div w:id="348609829">
          <w:marLeft w:val="0"/>
          <w:marRight w:val="0"/>
          <w:marTop w:val="0"/>
          <w:marBottom w:val="0"/>
          <w:divBdr>
            <w:top w:val="none" w:sz="0" w:space="0" w:color="auto"/>
            <w:left w:val="none" w:sz="0" w:space="0" w:color="auto"/>
            <w:bottom w:val="none" w:sz="0" w:space="0" w:color="auto"/>
            <w:right w:val="none" w:sz="0" w:space="0" w:color="auto"/>
          </w:divBdr>
        </w:div>
      </w:divsChild>
    </w:div>
    <w:div w:id="111941987">
      <w:bodyDiv w:val="1"/>
      <w:marLeft w:val="0"/>
      <w:marRight w:val="0"/>
      <w:marTop w:val="0"/>
      <w:marBottom w:val="0"/>
      <w:divBdr>
        <w:top w:val="none" w:sz="0" w:space="0" w:color="auto"/>
        <w:left w:val="none" w:sz="0" w:space="0" w:color="auto"/>
        <w:bottom w:val="none" w:sz="0" w:space="0" w:color="auto"/>
        <w:right w:val="none" w:sz="0" w:space="0" w:color="auto"/>
      </w:divBdr>
      <w:divsChild>
        <w:div w:id="726421443">
          <w:marLeft w:val="0"/>
          <w:marRight w:val="0"/>
          <w:marTop w:val="0"/>
          <w:marBottom w:val="0"/>
          <w:divBdr>
            <w:top w:val="none" w:sz="0" w:space="0" w:color="auto"/>
            <w:left w:val="none" w:sz="0" w:space="0" w:color="auto"/>
            <w:bottom w:val="none" w:sz="0" w:space="0" w:color="auto"/>
            <w:right w:val="none" w:sz="0" w:space="0" w:color="auto"/>
          </w:divBdr>
        </w:div>
      </w:divsChild>
    </w:div>
    <w:div w:id="116220399">
      <w:bodyDiv w:val="1"/>
      <w:marLeft w:val="0"/>
      <w:marRight w:val="0"/>
      <w:marTop w:val="0"/>
      <w:marBottom w:val="0"/>
      <w:divBdr>
        <w:top w:val="none" w:sz="0" w:space="0" w:color="auto"/>
        <w:left w:val="none" w:sz="0" w:space="0" w:color="auto"/>
        <w:bottom w:val="none" w:sz="0" w:space="0" w:color="auto"/>
        <w:right w:val="none" w:sz="0" w:space="0" w:color="auto"/>
      </w:divBdr>
    </w:div>
    <w:div w:id="143010506">
      <w:bodyDiv w:val="1"/>
      <w:marLeft w:val="0"/>
      <w:marRight w:val="0"/>
      <w:marTop w:val="0"/>
      <w:marBottom w:val="0"/>
      <w:divBdr>
        <w:top w:val="none" w:sz="0" w:space="0" w:color="auto"/>
        <w:left w:val="none" w:sz="0" w:space="0" w:color="auto"/>
        <w:bottom w:val="none" w:sz="0" w:space="0" w:color="auto"/>
        <w:right w:val="none" w:sz="0" w:space="0" w:color="auto"/>
      </w:divBdr>
      <w:divsChild>
        <w:div w:id="1022438213">
          <w:marLeft w:val="0"/>
          <w:marRight w:val="0"/>
          <w:marTop w:val="0"/>
          <w:marBottom w:val="0"/>
          <w:divBdr>
            <w:top w:val="none" w:sz="0" w:space="0" w:color="auto"/>
            <w:left w:val="none" w:sz="0" w:space="0" w:color="auto"/>
            <w:bottom w:val="none" w:sz="0" w:space="0" w:color="auto"/>
            <w:right w:val="none" w:sz="0" w:space="0" w:color="auto"/>
          </w:divBdr>
        </w:div>
      </w:divsChild>
    </w:div>
    <w:div w:id="188111129">
      <w:bodyDiv w:val="1"/>
      <w:marLeft w:val="0"/>
      <w:marRight w:val="0"/>
      <w:marTop w:val="0"/>
      <w:marBottom w:val="0"/>
      <w:divBdr>
        <w:top w:val="none" w:sz="0" w:space="0" w:color="auto"/>
        <w:left w:val="none" w:sz="0" w:space="0" w:color="auto"/>
        <w:bottom w:val="none" w:sz="0" w:space="0" w:color="auto"/>
        <w:right w:val="none" w:sz="0" w:space="0" w:color="auto"/>
      </w:divBdr>
    </w:div>
    <w:div w:id="195824022">
      <w:bodyDiv w:val="1"/>
      <w:marLeft w:val="0"/>
      <w:marRight w:val="0"/>
      <w:marTop w:val="0"/>
      <w:marBottom w:val="0"/>
      <w:divBdr>
        <w:top w:val="none" w:sz="0" w:space="0" w:color="auto"/>
        <w:left w:val="none" w:sz="0" w:space="0" w:color="auto"/>
        <w:bottom w:val="none" w:sz="0" w:space="0" w:color="auto"/>
        <w:right w:val="none" w:sz="0" w:space="0" w:color="auto"/>
      </w:divBdr>
      <w:divsChild>
        <w:div w:id="1017539392">
          <w:marLeft w:val="0"/>
          <w:marRight w:val="0"/>
          <w:marTop w:val="0"/>
          <w:marBottom w:val="0"/>
          <w:divBdr>
            <w:top w:val="none" w:sz="0" w:space="0" w:color="auto"/>
            <w:left w:val="none" w:sz="0" w:space="0" w:color="auto"/>
            <w:bottom w:val="none" w:sz="0" w:space="0" w:color="auto"/>
            <w:right w:val="none" w:sz="0" w:space="0" w:color="auto"/>
          </w:divBdr>
        </w:div>
      </w:divsChild>
    </w:div>
    <w:div w:id="250552302">
      <w:bodyDiv w:val="1"/>
      <w:marLeft w:val="0"/>
      <w:marRight w:val="0"/>
      <w:marTop w:val="0"/>
      <w:marBottom w:val="0"/>
      <w:divBdr>
        <w:top w:val="none" w:sz="0" w:space="0" w:color="auto"/>
        <w:left w:val="none" w:sz="0" w:space="0" w:color="auto"/>
        <w:bottom w:val="none" w:sz="0" w:space="0" w:color="auto"/>
        <w:right w:val="none" w:sz="0" w:space="0" w:color="auto"/>
      </w:divBdr>
      <w:divsChild>
        <w:div w:id="1963723857">
          <w:marLeft w:val="0"/>
          <w:marRight w:val="0"/>
          <w:marTop w:val="0"/>
          <w:marBottom w:val="0"/>
          <w:divBdr>
            <w:top w:val="none" w:sz="0" w:space="0" w:color="auto"/>
            <w:left w:val="none" w:sz="0" w:space="0" w:color="auto"/>
            <w:bottom w:val="none" w:sz="0" w:space="0" w:color="auto"/>
            <w:right w:val="none" w:sz="0" w:space="0" w:color="auto"/>
          </w:divBdr>
        </w:div>
      </w:divsChild>
    </w:div>
    <w:div w:id="284116465">
      <w:bodyDiv w:val="1"/>
      <w:marLeft w:val="0"/>
      <w:marRight w:val="0"/>
      <w:marTop w:val="0"/>
      <w:marBottom w:val="0"/>
      <w:divBdr>
        <w:top w:val="none" w:sz="0" w:space="0" w:color="auto"/>
        <w:left w:val="none" w:sz="0" w:space="0" w:color="auto"/>
        <w:bottom w:val="none" w:sz="0" w:space="0" w:color="auto"/>
        <w:right w:val="none" w:sz="0" w:space="0" w:color="auto"/>
      </w:divBdr>
      <w:divsChild>
        <w:div w:id="1668090814">
          <w:marLeft w:val="0"/>
          <w:marRight w:val="0"/>
          <w:marTop w:val="0"/>
          <w:marBottom w:val="0"/>
          <w:divBdr>
            <w:top w:val="none" w:sz="0" w:space="0" w:color="auto"/>
            <w:left w:val="none" w:sz="0" w:space="0" w:color="auto"/>
            <w:bottom w:val="none" w:sz="0" w:space="0" w:color="auto"/>
            <w:right w:val="none" w:sz="0" w:space="0" w:color="auto"/>
          </w:divBdr>
        </w:div>
      </w:divsChild>
    </w:div>
    <w:div w:id="352154284">
      <w:bodyDiv w:val="1"/>
      <w:marLeft w:val="0"/>
      <w:marRight w:val="0"/>
      <w:marTop w:val="0"/>
      <w:marBottom w:val="0"/>
      <w:divBdr>
        <w:top w:val="none" w:sz="0" w:space="0" w:color="auto"/>
        <w:left w:val="none" w:sz="0" w:space="0" w:color="auto"/>
        <w:bottom w:val="none" w:sz="0" w:space="0" w:color="auto"/>
        <w:right w:val="none" w:sz="0" w:space="0" w:color="auto"/>
      </w:divBdr>
      <w:divsChild>
        <w:div w:id="1314603250">
          <w:marLeft w:val="0"/>
          <w:marRight w:val="0"/>
          <w:marTop w:val="0"/>
          <w:marBottom w:val="0"/>
          <w:divBdr>
            <w:top w:val="none" w:sz="0" w:space="0" w:color="auto"/>
            <w:left w:val="none" w:sz="0" w:space="0" w:color="auto"/>
            <w:bottom w:val="none" w:sz="0" w:space="0" w:color="auto"/>
            <w:right w:val="none" w:sz="0" w:space="0" w:color="auto"/>
          </w:divBdr>
        </w:div>
      </w:divsChild>
    </w:div>
    <w:div w:id="372195235">
      <w:bodyDiv w:val="1"/>
      <w:marLeft w:val="0"/>
      <w:marRight w:val="0"/>
      <w:marTop w:val="0"/>
      <w:marBottom w:val="0"/>
      <w:divBdr>
        <w:top w:val="none" w:sz="0" w:space="0" w:color="auto"/>
        <w:left w:val="none" w:sz="0" w:space="0" w:color="auto"/>
        <w:bottom w:val="none" w:sz="0" w:space="0" w:color="auto"/>
        <w:right w:val="none" w:sz="0" w:space="0" w:color="auto"/>
      </w:divBdr>
      <w:divsChild>
        <w:div w:id="1089739335">
          <w:marLeft w:val="0"/>
          <w:marRight w:val="0"/>
          <w:marTop w:val="0"/>
          <w:marBottom w:val="0"/>
          <w:divBdr>
            <w:top w:val="none" w:sz="0" w:space="0" w:color="auto"/>
            <w:left w:val="none" w:sz="0" w:space="0" w:color="auto"/>
            <w:bottom w:val="none" w:sz="0" w:space="0" w:color="auto"/>
            <w:right w:val="none" w:sz="0" w:space="0" w:color="auto"/>
          </w:divBdr>
        </w:div>
      </w:divsChild>
    </w:div>
    <w:div w:id="381052474">
      <w:bodyDiv w:val="1"/>
      <w:marLeft w:val="0"/>
      <w:marRight w:val="0"/>
      <w:marTop w:val="0"/>
      <w:marBottom w:val="0"/>
      <w:divBdr>
        <w:top w:val="none" w:sz="0" w:space="0" w:color="auto"/>
        <w:left w:val="none" w:sz="0" w:space="0" w:color="auto"/>
        <w:bottom w:val="none" w:sz="0" w:space="0" w:color="auto"/>
        <w:right w:val="none" w:sz="0" w:space="0" w:color="auto"/>
      </w:divBdr>
      <w:divsChild>
        <w:div w:id="1225874783">
          <w:marLeft w:val="0"/>
          <w:marRight w:val="0"/>
          <w:marTop w:val="0"/>
          <w:marBottom w:val="0"/>
          <w:divBdr>
            <w:top w:val="none" w:sz="0" w:space="0" w:color="auto"/>
            <w:left w:val="none" w:sz="0" w:space="0" w:color="auto"/>
            <w:bottom w:val="none" w:sz="0" w:space="0" w:color="auto"/>
            <w:right w:val="none" w:sz="0" w:space="0" w:color="auto"/>
          </w:divBdr>
        </w:div>
      </w:divsChild>
    </w:div>
    <w:div w:id="497885772">
      <w:bodyDiv w:val="1"/>
      <w:marLeft w:val="0"/>
      <w:marRight w:val="0"/>
      <w:marTop w:val="0"/>
      <w:marBottom w:val="0"/>
      <w:divBdr>
        <w:top w:val="none" w:sz="0" w:space="0" w:color="auto"/>
        <w:left w:val="none" w:sz="0" w:space="0" w:color="auto"/>
        <w:bottom w:val="none" w:sz="0" w:space="0" w:color="auto"/>
        <w:right w:val="none" w:sz="0" w:space="0" w:color="auto"/>
      </w:divBdr>
      <w:divsChild>
        <w:div w:id="620767999">
          <w:marLeft w:val="0"/>
          <w:marRight w:val="0"/>
          <w:marTop w:val="0"/>
          <w:marBottom w:val="0"/>
          <w:divBdr>
            <w:top w:val="none" w:sz="0" w:space="0" w:color="auto"/>
            <w:left w:val="none" w:sz="0" w:space="0" w:color="auto"/>
            <w:bottom w:val="none" w:sz="0" w:space="0" w:color="auto"/>
            <w:right w:val="none" w:sz="0" w:space="0" w:color="auto"/>
          </w:divBdr>
        </w:div>
      </w:divsChild>
    </w:div>
    <w:div w:id="549804934">
      <w:bodyDiv w:val="1"/>
      <w:marLeft w:val="0"/>
      <w:marRight w:val="0"/>
      <w:marTop w:val="0"/>
      <w:marBottom w:val="0"/>
      <w:divBdr>
        <w:top w:val="none" w:sz="0" w:space="0" w:color="auto"/>
        <w:left w:val="none" w:sz="0" w:space="0" w:color="auto"/>
        <w:bottom w:val="none" w:sz="0" w:space="0" w:color="auto"/>
        <w:right w:val="none" w:sz="0" w:space="0" w:color="auto"/>
      </w:divBdr>
      <w:divsChild>
        <w:div w:id="331642742">
          <w:marLeft w:val="0"/>
          <w:marRight w:val="0"/>
          <w:marTop w:val="0"/>
          <w:marBottom w:val="0"/>
          <w:divBdr>
            <w:top w:val="none" w:sz="0" w:space="0" w:color="auto"/>
            <w:left w:val="none" w:sz="0" w:space="0" w:color="auto"/>
            <w:bottom w:val="none" w:sz="0" w:space="0" w:color="auto"/>
            <w:right w:val="none" w:sz="0" w:space="0" w:color="auto"/>
          </w:divBdr>
        </w:div>
      </w:divsChild>
    </w:div>
    <w:div w:id="555825587">
      <w:bodyDiv w:val="1"/>
      <w:marLeft w:val="0"/>
      <w:marRight w:val="0"/>
      <w:marTop w:val="0"/>
      <w:marBottom w:val="0"/>
      <w:divBdr>
        <w:top w:val="none" w:sz="0" w:space="0" w:color="auto"/>
        <w:left w:val="none" w:sz="0" w:space="0" w:color="auto"/>
        <w:bottom w:val="none" w:sz="0" w:space="0" w:color="auto"/>
        <w:right w:val="none" w:sz="0" w:space="0" w:color="auto"/>
      </w:divBdr>
      <w:divsChild>
        <w:div w:id="927888910">
          <w:marLeft w:val="0"/>
          <w:marRight w:val="0"/>
          <w:marTop w:val="0"/>
          <w:marBottom w:val="0"/>
          <w:divBdr>
            <w:top w:val="none" w:sz="0" w:space="0" w:color="auto"/>
            <w:left w:val="none" w:sz="0" w:space="0" w:color="auto"/>
            <w:bottom w:val="none" w:sz="0" w:space="0" w:color="auto"/>
            <w:right w:val="none" w:sz="0" w:space="0" w:color="auto"/>
          </w:divBdr>
        </w:div>
      </w:divsChild>
    </w:div>
    <w:div w:id="577638809">
      <w:bodyDiv w:val="1"/>
      <w:marLeft w:val="0"/>
      <w:marRight w:val="0"/>
      <w:marTop w:val="0"/>
      <w:marBottom w:val="0"/>
      <w:divBdr>
        <w:top w:val="none" w:sz="0" w:space="0" w:color="auto"/>
        <w:left w:val="none" w:sz="0" w:space="0" w:color="auto"/>
        <w:bottom w:val="none" w:sz="0" w:space="0" w:color="auto"/>
        <w:right w:val="none" w:sz="0" w:space="0" w:color="auto"/>
      </w:divBdr>
      <w:divsChild>
        <w:div w:id="1332105416">
          <w:marLeft w:val="0"/>
          <w:marRight w:val="0"/>
          <w:marTop w:val="0"/>
          <w:marBottom w:val="0"/>
          <w:divBdr>
            <w:top w:val="none" w:sz="0" w:space="0" w:color="auto"/>
            <w:left w:val="none" w:sz="0" w:space="0" w:color="auto"/>
            <w:bottom w:val="none" w:sz="0" w:space="0" w:color="auto"/>
            <w:right w:val="none" w:sz="0" w:space="0" w:color="auto"/>
          </w:divBdr>
        </w:div>
      </w:divsChild>
    </w:div>
    <w:div w:id="628827626">
      <w:bodyDiv w:val="1"/>
      <w:marLeft w:val="0"/>
      <w:marRight w:val="0"/>
      <w:marTop w:val="0"/>
      <w:marBottom w:val="0"/>
      <w:divBdr>
        <w:top w:val="none" w:sz="0" w:space="0" w:color="auto"/>
        <w:left w:val="none" w:sz="0" w:space="0" w:color="auto"/>
        <w:bottom w:val="none" w:sz="0" w:space="0" w:color="auto"/>
        <w:right w:val="none" w:sz="0" w:space="0" w:color="auto"/>
      </w:divBdr>
    </w:div>
    <w:div w:id="699941782">
      <w:bodyDiv w:val="1"/>
      <w:marLeft w:val="0"/>
      <w:marRight w:val="0"/>
      <w:marTop w:val="0"/>
      <w:marBottom w:val="0"/>
      <w:divBdr>
        <w:top w:val="none" w:sz="0" w:space="0" w:color="auto"/>
        <w:left w:val="none" w:sz="0" w:space="0" w:color="auto"/>
        <w:bottom w:val="none" w:sz="0" w:space="0" w:color="auto"/>
        <w:right w:val="none" w:sz="0" w:space="0" w:color="auto"/>
      </w:divBdr>
      <w:divsChild>
        <w:div w:id="1249846152">
          <w:marLeft w:val="0"/>
          <w:marRight w:val="0"/>
          <w:marTop w:val="0"/>
          <w:marBottom w:val="0"/>
          <w:divBdr>
            <w:top w:val="none" w:sz="0" w:space="0" w:color="auto"/>
            <w:left w:val="none" w:sz="0" w:space="0" w:color="auto"/>
            <w:bottom w:val="none" w:sz="0" w:space="0" w:color="auto"/>
            <w:right w:val="none" w:sz="0" w:space="0" w:color="auto"/>
          </w:divBdr>
        </w:div>
      </w:divsChild>
    </w:div>
    <w:div w:id="710686699">
      <w:bodyDiv w:val="1"/>
      <w:marLeft w:val="0"/>
      <w:marRight w:val="0"/>
      <w:marTop w:val="0"/>
      <w:marBottom w:val="0"/>
      <w:divBdr>
        <w:top w:val="none" w:sz="0" w:space="0" w:color="auto"/>
        <w:left w:val="none" w:sz="0" w:space="0" w:color="auto"/>
        <w:bottom w:val="none" w:sz="0" w:space="0" w:color="auto"/>
        <w:right w:val="none" w:sz="0" w:space="0" w:color="auto"/>
      </w:divBdr>
      <w:divsChild>
        <w:div w:id="854925709">
          <w:marLeft w:val="0"/>
          <w:marRight w:val="0"/>
          <w:marTop w:val="0"/>
          <w:marBottom w:val="0"/>
          <w:divBdr>
            <w:top w:val="none" w:sz="0" w:space="0" w:color="auto"/>
            <w:left w:val="none" w:sz="0" w:space="0" w:color="auto"/>
            <w:bottom w:val="none" w:sz="0" w:space="0" w:color="auto"/>
            <w:right w:val="none" w:sz="0" w:space="0" w:color="auto"/>
          </w:divBdr>
        </w:div>
      </w:divsChild>
    </w:div>
    <w:div w:id="733428717">
      <w:bodyDiv w:val="1"/>
      <w:marLeft w:val="0"/>
      <w:marRight w:val="0"/>
      <w:marTop w:val="0"/>
      <w:marBottom w:val="0"/>
      <w:divBdr>
        <w:top w:val="none" w:sz="0" w:space="0" w:color="auto"/>
        <w:left w:val="none" w:sz="0" w:space="0" w:color="auto"/>
        <w:bottom w:val="none" w:sz="0" w:space="0" w:color="auto"/>
        <w:right w:val="none" w:sz="0" w:space="0" w:color="auto"/>
      </w:divBdr>
    </w:div>
    <w:div w:id="736517962">
      <w:bodyDiv w:val="1"/>
      <w:marLeft w:val="0"/>
      <w:marRight w:val="0"/>
      <w:marTop w:val="0"/>
      <w:marBottom w:val="0"/>
      <w:divBdr>
        <w:top w:val="none" w:sz="0" w:space="0" w:color="auto"/>
        <w:left w:val="none" w:sz="0" w:space="0" w:color="auto"/>
        <w:bottom w:val="none" w:sz="0" w:space="0" w:color="auto"/>
        <w:right w:val="none" w:sz="0" w:space="0" w:color="auto"/>
      </w:divBdr>
      <w:divsChild>
        <w:div w:id="180320679">
          <w:marLeft w:val="0"/>
          <w:marRight w:val="0"/>
          <w:marTop w:val="0"/>
          <w:marBottom w:val="0"/>
          <w:divBdr>
            <w:top w:val="none" w:sz="0" w:space="0" w:color="auto"/>
            <w:left w:val="none" w:sz="0" w:space="0" w:color="auto"/>
            <w:bottom w:val="none" w:sz="0" w:space="0" w:color="auto"/>
            <w:right w:val="none" w:sz="0" w:space="0" w:color="auto"/>
          </w:divBdr>
        </w:div>
      </w:divsChild>
    </w:div>
    <w:div w:id="796336286">
      <w:bodyDiv w:val="1"/>
      <w:marLeft w:val="0"/>
      <w:marRight w:val="0"/>
      <w:marTop w:val="0"/>
      <w:marBottom w:val="0"/>
      <w:divBdr>
        <w:top w:val="none" w:sz="0" w:space="0" w:color="auto"/>
        <w:left w:val="none" w:sz="0" w:space="0" w:color="auto"/>
        <w:bottom w:val="none" w:sz="0" w:space="0" w:color="auto"/>
        <w:right w:val="none" w:sz="0" w:space="0" w:color="auto"/>
      </w:divBdr>
      <w:divsChild>
        <w:div w:id="1030379387">
          <w:marLeft w:val="0"/>
          <w:marRight w:val="0"/>
          <w:marTop w:val="0"/>
          <w:marBottom w:val="0"/>
          <w:divBdr>
            <w:top w:val="none" w:sz="0" w:space="0" w:color="auto"/>
            <w:left w:val="none" w:sz="0" w:space="0" w:color="auto"/>
            <w:bottom w:val="none" w:sz="0" w:space="0" w:color="auto"/>
            <w:right w:val="none" w:sz="0" w:space="0" w:color="auto"/>
          </w:divBdr>
        </w:div>
      </w:divsChild>
    </w:div>
    <w:div w:id="924076202">
      <w:bodyDiv w:val="1"/>
      <w:marLeft w:val="0"/>
      <w:marRight w:val="0"/>
      <w:marTop w:val="0"/>
      <w:marBottom w:val="0"/>
      <w:divBdr>
        <w:top w:val="none" w:sz="0" w:space="0" w:color="auto"/>
        <w:left w:val="none" w:sz="0" w:space="0" w:color="auto"/>
        <w:bottom w:val="none" w:sz="0" w:space="0" w:color="auto"/>
        <w:right w:val="none" w:sz="0" w:space="0" w:color="auto"/>
      </w:divBdr>
    </w:div>
    <w:div w:id="932055639">
      <w:bodyDiv w:val="1"/>
      <w:marLeft w:val="0"/>
      <w:marRight w:val="0"/>
      <w:marTop w:val="0"/>
      <w:marBottom w:val="0"/>
      <w:divBdr>
        <w:top w:val="none" w:sz="0" w:space="0" w:color="auto"/>
        <w:left w:val="none" w:sz="0" w:space="0" w:color="auto"/>
        <w:bottom w:val="none" w:sz="0" w:space="0" w:color="auto"/>
        <w:right w:val="none" w:sz="0" w:space="0" w:color="auto"/>
      </w:divBdr>
      <w:divsChild>
        <w:div w:id="1268925179">
          <w:marLeft w:val="0"/>
          <w:marRight w:val="0"/>
          <w:marTop w:val="0"/>
          <w:marBottom w:val="0"/>
          <w:divBdr>
            <w:top w:val="none" w:sz="0" w:space="0" w:color="auto"/>
            <w:left w:val="none" w:sz="0" w:space="0" w:color="auto"/>
            <w:bottom w:val="none" w:sz="0" w:space="0" w:color="auto"/>
            <w:right w:val="none" w:sz="0" w:space="0" w:color="auto"/>
          </w:divBdr>
        </w:div>
      </w:divsChild>
    </w:div>
    <w:div w:id="977343231">
      <w:bodyDiv w:val="1"/>
      <w:marLeft w:val="0"/>
      <w:marRight w:val="0"/>
      <w:marTop w:val="0"/>
      <w:marBottom w:val="0"/>
      <w:divBdr>
        <w:top w:val="none" w:sz="0" w:space="0" w:color="auto"/>
        <w:left w:val="none" w:sz="0" w:space="0" w:color="auto"/>
        <w:bottom w:val="none" w:sz="0" w:space="0" w:color="auto"/>
        <w:right w:val="none" w:sz="0" w:space="0" w:color="auto"/>
      </w:divBdr>
      <w:divsChild>
        <w:div w:id="398675908">
          <w:marLeft w:val="0"/>
          <w:marRight w:val="0"/>
          <w:marTop w:val="0"/>
          <w:marBottom w:val="0"/>
          <w:divBdr>
            <w:top w:val="none" w:sz="0" w:space="0" w:color="auto"/>
            <w:left w:val="none" w:sz="0" w:space="0" w:color="auto"/>
            <w:bottom w:val="none" w:sz="0" w:space="0" w:color="auto"/>
            <w:right w:val="none" w:sz="0" w:space="0" w:color="auto"/>
          </w:divBdr>
        </w:div>
      </w:divsChild>
    </w:div>
    <w:div w:id="995842952">
      <w:bodyDiv w:val="1"/>
      <w:marLeft w:val="0"/>
      <w:marRight w:val="0"/>
      <w:marTop w:val="0"/>
      <w:marBottom w:val="0"/>
      <w:divBdr>
        <w:top w:val="none" w:sz="0" w:space="0" w:color="auto"/>
        <w:left w:val="none" w:sz="0" w:space="0" w:color="auto"/>
        <w:bottom w:val="none" w:sz="0" w:space="0" w:color="auto"/>
        <w:right w:val="none" w:sz="0" w:space="0" w:color="auto"/>
      </w:divBdr>
      <w:divsChild>
        <w:div w:id="1539779255">
          <w:marLeft w:val="0"/>
          <w:marRight w:val="0"/>
          <w:marTop w:val="0"/>
          <w:marBottom w:val="0"/>
          <w:divBdr>
            <w:top w:val="none" w:sz="0" w:space="0" w:color="auto"/>
            <w:left w:val="none" w:sz="0" w:space="0" w:color="auto"/>
            <w:bottom w:val="none" w:sz="0" w:space="0" w:color="auto"/>
            <w:right w:val="none" w:sz="0" w:space="0" w:color="auto"/>
          </w:divBdr>
        </w:div>
      </w:divsChild>
    </w:div>
    <w:div w:id="1001153972">
      <w:bodyDiv w:val="1"/>
      <w:marLeft w:val="0"/>
      <w:marRight w:val="0"/>
      <w:marTop w:val="0"/>
      <w:marBottom w:val="0"/>
      <w:divBdr>
        <w:top w:val="none" w:sz="0" w:space="0" w:color="auto"/>
        <w:left w:val="none" w:sz="0" w:space="0" w:color="auto"/>
        <w:bottom w:val="none" w:sz="0" w:space="0" w:color="auto"/>
        <w:right w:val="none" w:sz="0" w:space="0" w:color="auto"/>
      </w:divBdr>
      <w:divsChild>
        <w:div w:id="708264466">
          <w:marLeft w:val="0"/>
          <w:marRight w:val="0"/>
          <w:marTop w:val="0"/>
          <w:marBottom w:val="0"/>
          <w:divBdr>
            <w:top w:val="none" w:sz="0" w:space="0" w:color="auto"/>
            <w:left w:val="none" w:sz="0" w:space="0" w:color="auto"/>
            <w:bottom w:val="none" w:sz="0" w:space="0" w:color="auto"/>
            <w:right w:val="none" w:sz="0" w:space="0" w:color="auto"/>
          </w:divBdr>
        </w:div>
      </w:divsChild>
    </w:div>
    <w:div w:id="1064370471">
      <w:bodyDiv w:val="1"/>
      <w:marLeft w:val="0"/>
      <w:marRight w:val="0"/>
      <w:marTop w:val="0"/>
      <w:marBottom w:val="0"/>
      <w:divBdr>
        <w:top w:val="none" w:sz="0" w:space="0" w:color="auto"/>
        <w:left w:val="none" w:sz="0" w:space="0" w:color="auto"/>
        <w:bottom w:val="none" w:sz="0" w:space="0" w:color="auto"/>
        <w:right w:val="none" w:sz="0" w:space="0" w:color="auto"/>
      </w:divBdr>
      <w:divsChild>
        <w:div w:id="1539053584">
          <w:marLeft w:val="0"/>
          <w:marRight w:val="0"/>
          <w:marTop w:val="0"/>
          <w:marBottom w:val="0"/>
          <w:divBdr>
            <w:top w:val="none" w:sz="0" w:space="0" w:color="auto"/>
            <w:left w:val="none" w:sz="0" w:space="0" w:color="auto"/>
            <w:bottom w:val="none" w:sz="0" w:space="0" w:color="auto"/>
            <w:right w:val="none" w:sz="0" w:space="0" w:color="auto"/>
          </w:divBdr>
        </w:div>
      </w:divsChild>
    </w:div>
    <w:div w:id="1064986948">
      <w:bodyDiv w:val="1"/>
      <w:marLeft w:val="0"/>
      <w:marRight w:val="0"/>
      <w:marTop w:val="0"/>
      <w:marBottom w:val="0"/>
      <w:divBdr>
        <w:top w:val="none" w:sz="0" w:space="0" w:color="auto"/>
        <w:left w:val="none" w:sz="0" w:space="0" w:color="auto"/>
        <w:bottom w:val="none" w:sz="0" w:space="0" w:color="auto"/>
        <w:right w:val="none" w:sz="0" w:space="0" w:color="auto"/>
      </w:divBdr>
      <w:divsChild>
        <w:div w:id="1915429989">
          <w:marLeft w:val="0"/>
          <w:marRight w:val="0"/>
          <w:marTop w:val="0"/>
          <w:marBottom w:val="0"/>
          <w:divBdr>
            <w:top w:val="none" w:sz="0" w:space="0" w:color="auto"/>
            <w:left w:val="none" w:sz="0" w:space="0" w:color="auto"/>
            <w:bottom w:val="none" w:sz="0" w:space="0" w:color="auto"/>
            <w:right w:val="none" w:sz="0" w:space="0" w:color="auto"/>
          </w:divBdr>
        </w:div>
      </w:divsChild>
    </w:div>
    <w:div w:id="1184320005">
      <w:bodyDiv w:val="1"/>
      <w:marLeft w:val="0"/>
      <w:marRight w:val="0"/>
      <w:marTop w:val="0"/>
      <w:marBottom w:val="0"/>
      <w:divBdr>
        <w:top w:val="none" w:sz="0" w:space="0" w:color="auto"/>
        <w:left w:val="none" w:sz="0" w:space="0" w:color="auto"/>
        <w:bottom w:val="none" w:sz="0" w:space="0" w:color="auto"/>
        <w:right w:val="none" w:sz="0" w:space="0" w:color="auto"/>
      </w:divBdr>
      <w:divsChild>
        <w:div w:id="887569097">
          <w:marLeft w:val="0"/>
          <w:marRight w:val="0"/>
          <w:marTop w:val="0"/>
          <w:marBottom w:val="0"/>
          <w:divBdr>
            <w:top w:val="none" w:sz="0" w:space="0" w:color="auto"/>
            <w:left w:val="none" w:sz="0" w:space="0" w:color="auto"/>
            <w:bottom w:val="none" w:sz="0" w:space="0" w:color="auto"/>
            <w:right w:val="none" w:sz="0" w:space="0" w:color="auto"/>
          </w:divBdr>
        </w:div>
      </w:divsChild>
    </w:div>
    <w:div w:id="1231622313">
      <w:bodyDiv w:val="1"/>
      <w:marLeft w:val="0"/>
      <w:marRight w:val="0"/>
      <w:marTop w:val="0"/>
      <w:marBottom w:val="0"/>
      <w:divBdr>
        <w:top w:val="none" w:sz="0" w:space="0" w:color="auto"/>
        <w:left w:val="none" w:sz="0" w:space="0" w:color="auto"/>
        <w:bottom w:val="none" w:sz="0" w:space="0" w:color="auto"/>
        <w:right w:val="none" w:sz="0" w:space="0" w:color="auto"/>
      </w:divBdr>
      <w:divsChild>
        <w:div w:id="1295327383">
          <w:marLeft w:val="0"/>
          <w:marRight w:val="0"/>
          <w:marTop w:val="0"/>
          <w:marBottom w:val="0"/>
          <w:divBdr>
            <w:top w:val="none" w:sz="0" w:space="0" w:color="auto"/>
            <w:left w:val="none" w:sz="0" w:space="0" w:color="auto"/>
            <w:bottom w:val="none" w:sz="0" w:space="0" w:color="auto"/>
            <w:right w:val="none" w:sz="0" w:space="0" w:color="auto"/>
          </w:divBdr>
        </w:div>
      </w:divsChild>
    </w:div>
    <w:div w:id="1297947747">
      <w:bodyDiv w:val="1"/>
      <w:marLeft w:val="0"/>
      <w:marRight w:val="0"/>
      <w:marTop w:val="0"/>
      <w:marBottom w:val="0"/>
      <w:divBdr>
        <w:top w:val="none" w:sz="0" w:space="0" w:color="auto"/>
        <w:left w:val="none" w:sz="0" w:space="0" w:color="auto"/>
        <w:bottom w:val="none" w:sz="0" w:space="0" w:color="auto"/>
        <w:right w:val="none" w:sz="0" w:space="0" w:color="auto"/>
      </w:divBdr>
      <w:divsChild>
        <w:div w:id="1405179268">
          <w:marLeft w:val="0"/>
          <w:marRight w:val="0"/>
          <w:marTop w:val="0"/>
          <w:marBottom w:val="0"/>
          <w:divBdr>
            <w:top w:val="none" w:sz="0" w:space="0" w:color="auto"/>
            <w:left w:val="none" w:sz="0" w:space="0" w:color="auto"/>
            <w:bottom w:val="none" w:sz="0" w:space="0" w:color="auto"/>
            <w:right w:val="none" w:sz="0" w:space="0" w:color="auto"/>
          </w:divBdr>
        </w:div>
      </w:divsChild>
    </w:div>
    <w:div w:id="1351032913">
      <w:bodyDiv w:val="1"/>
      <w:marLeft w:val="0"/>
      <w:marRight w:val="0"/>
      <w:marTop w:val="0"/>
      <w:marBottom w:val="0"/>
      <w:divBdr>
        <w:top w:val="none" w:sz="0" w:space="0" w:color="auto"/>
        <w:left w:val="none" w:sz="0" w:space="0" w:color="auto"/>
        <w:bottom w:val="none" w:sz="0" w:space="0" w:color="auto"/>
        <w:right w:val="none" w:sz="0" w:space="0" w:color="auto"/>
      </w:divBdr>
      <w:divsChild>
        <w:div w:id="1396053119">
          <w:marLeft w:val="0"/>
          <w:marRight w:val="0"/>
          <w:marTop w:val="0"/>
          <w:marBottom w:val="0"/>
          <w:divBdr>
            <w:top w:val="none" w:sz="0" w:space="0" w:color="auto"/>
            <w:left w:val="none" w:sz="0" w:space="0" w:color="auto"/>
            <w:bottom w:val="none" w:sz="0" w:space="0" w:color="auto"/>
            <w:right w:val="none" w:sz="0" w:space="0" w:color="auto"/>
          </w:divBdr>
        </w:div>
      </w:divsChild>
    </w:div>
    <w:div w:id="1391735038">
      <w:bodyDiv w:val="1"/>
      <w:marLeft w:val="0"/>
      <w:marRight w:val="0"/>
      <w:marTop w:val="0"/>
      <w:marBottom w:val="0"/>
      <w:divBdr>
        <w:top w:val="none" w:sz="0" w:space="0" w:color="auto"/>
        <w:left w:val="none" w:sz="0" w:space="0" w:color="auto"/>
        <w:bottom w:val="none" w:sz="0" w:space="0" w:color="auto"/>
        <w:right w:val="none" w:sz="0" w:space="0" w:color="auto"/>
      </w:divBdr>
      <w:divsChild>
        <w:div w:id="35080760">
          <w:marLeft w:val="0"/>
          <w:marRight w:val="0"/>
          <w:marTop w:val="0"/>
          <w:marBottom w:val="0"/>
          <w:divBdr>
            <w:top w:val="none" w:sz="0" w:space="0" w:color="auto"/>
            <w:left w:val="none" w:sz="0" w:space="0" w:color="auto"/>
            <w:bottom w:val="none" w:sz="0" w:space="0" w:color="auto"/>
            <w:right w:val="none" w:sz="0" w:space="0" w:color="auto"/>
          </w:divBdr>
        </w:div>
      </w:divsChild>
    </w:div>
    <w:div w:id="1408569970">
      <w:bodyDiv w:val="1"/>
      <w:marLeft w:val="0"/>
      <w:marRight w:val="0"/>
      <w:marTop w:val="0"/>
      <w:marBottom w:val="0"/>
      <w:divBdr>
        <w:top w:val="none" w:sz="0" w:space="0" w:color="auto"/>
        <w:left w:val="none" w:sz="0" w:space="0" w:color="auto"/>
        <w:bottom w:val="none" w:sz="0" w:space="0" w:color="auto"/>
        <w:right w:val="none" w:sz="0" w:space="0" w:color="auto"/>
      </w:divBdr>
      <w:divsChild>
        <w:div w:id="745684545">
          <w:marLeft w:val="0"/>
          <w:marRight w:val="0"/>
          <w:marTop w:val="0"/>
          <w:marBottom w:val="0"/>
          <w:divBdr>
            <w:top w:val="none" w:sz="0" w:space="0" w:color="auto"/>
            <w:left w:val="none" w:sz="0" w:space="0" w:color="auto"/>
            <w:bottom w:val="none" w:sz="0" w:space="0" w:color="auto"/>
            <w:right w:val="none" w:sz="0" w:space="0" w:color="auto"/>
          </w:divBdr>
        </w:div>
      </w:divsChild>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sChild>
        <w:div w:id="1101799108">
          <w:marLeft w:val="0"/>
          <w:marRight w:val="0"/>
          <w:marTop w:val="0"/>
          <w:marBottom w:val="0"/>
          <w:divBdr>
            <w:top w:val="none" w:sz="0" w:space="0" w:color="auto"/>
            <w:left w:val="none" w:sz="0" w:space="0" w:color="auto"/>
            <w:bottom w:val="none" w:sz="0" w:space="0" w:color="auto"/>
            <w:right w:val="none" w:sz="0" w:space="0" w:color="auto"/>
          </w:divBdr>
        </w:div>
      </w:divsChild>
    </w:div>
    <w:div w:id="1441755620">
      <w:bodyDiv w:val="1"/>
      <w:marLeft w:val="0"/>
      <w:marRight w:val="0"/>
      <w:marTop w:val="0"/>
      <w:marBottom w:val="0"/>
      <w:divBdr>
        <w:top w:val="none" w:sz="0" w:space="0" w:color="auto"/>
        <w:left w:val="none" w:sz="0" w:space="0" w:color="auto"/>
        <w:bottom w:val="none" w:sz="0" w:space="0" w:color="auto"/>
        <w:right w:val="none" w:sz="0" w:space="0" w:color="auto"/>
      </w:divBdr>
      <w:divsChild>
        <w:div w:id="1616593186">
          <w:marLeft w:val="0"/>
          <w:marRight w:val="0"/>
          <w:marTop w:val="0"/>
          <w:marBottom w:val="0"/>
          <w:divBdr>
            <w:top w:val="none" w:sz="0" w:space="0" w:color="auto"/>
            <w:left w:val="none" w:sz="0" w:space="0" w:color="auto"/>
            <w:bottom w:val="none" w:sz="0" w:space="0" w:color="auto"/>
            <w:right w:val="none" w:sz="0" w:space="0" w:color="auto"/>
          </w:divBdr>
        </w:div>
      </w:divsChild>
    </w:div>
    <w:div w:id="1452087383">
      <w:bodyDiv w:val="1"/>
      <w:marLeft w:val="0"/>
      <w:marRight w:val="0"/>
      <w:marTop w:val="0"/>
      <w:marBottom w:val="0"/>
      <w:divBdr>
        <w:top w:val="none" w:sz="0" w:space="0" w:color="auto"/>
        <w:left w:val="none" w:sz="0" w:space="0" w:color="auto"/>
        <w:bottom w:val="none" w:sz="0" w:space="0" w:color="auto"/>
        <w:right w:val="none" w:sz="0" w:space="0" w:color="auto"/>
      </w:divBdr>
      <w:divsChild>
        <w:div w:id="384065688">
          <w:marLeft w:val="0"/>
          <w:marRight w:val="0"/>
          <w:marTop w:val="0"/>
          <w:marBottom w:val="0"/>
          <w:divBdr>
            <w:top w:val="none" w:sz="0" w:space="0" w:color="auto"/>
            <w:left w:val="none" w:sz="0" w:space="0" w:color="auto"/>
            <w:bottom w:val="none" w:sz="0" w:space="0" w:color="auto"/>
            <w:right w:val="none" w:sz="0" w:space="0" w:color="auto"/>
          </w:divBdr>
        </w:div>
      </w:divsChild>
    </w:div>
    <w:div w:id="1463841302">
      <w:bodyDiv w:val="1"/>
      <w:marLeft w:val="0"/>
      <w:marRight w:val="0"/>
      <w:marTop w:val="0"/>
      <w:marBottom w:val="0"/>
      <w:divBdr>
        <w:top w:val="none" w:sz="0" w:space="0" w:color="auto"/>
        <w:left w:val="none" w:sz="0" w:space="0" w:color="auto"/>
        <w:bottom w:val="none" w:sz="0" w:space="0" w:color="auto"/>
        <w:right w:val="none" w:sz="0" w:space="0" w:color="auto"/>
      </w:divBdr>
      <w:divsChild>
        <w:div w:id="223955829">
          <w:marLeft w:val="0"/>
          <w:marRight w:val="0"/>
          <w:marTop w:val="0"/>
          <w:marBottom w:val="0"/>
          <w:divBdr>
            <w:top w:val="none" w:sz="0" w:space="0" w:color="auto"/>
            <w:left w:val="none" w:sz="0" w:space="0" w:color="auto"/>
            <w:bottom w:val="none" w:sz="0" w:space="0" w:color="auto"/>
            <w:right w:val="none" w:sz="0" w:space="0" w:color="auto"/>
          </w:divBdr>
        </w:div>
      </w:divsChild>
    </w:div>
    <w:div w:id="1499231877">
      <w:bodyDiv w:val="1"/>
      <w:marLeft w:val="0"/>
      <w:marRight w:val="0"/>
      <w:marTop w:val="0"/>
      <w:marBottom w:val="0"/>
      <w:divBdr>
        <w:top w:val="none" w:sz="0" w:space="0" w:color="auto"/>
        <w:left w:val="none" w:sz="0" w:space="0" w:color="auto"/>
        <w:bottom w:val="none" w:sz="0" w:space="0" w:color="auto"/>
        <w:right w:val="none" w:sz="0" w:space="0" w:color="auto"/>
      </w:divBdr>
      <w:divsChild>
        <w:div w:id="1553808871">
          <w:marLeft w:val="0"/>
          <w:marRight w:val="0"/>
          <w:marTop w:val="0"/>
          <w:marBottom w:val="0"/>
          <w:divBdr>
            <w:top w:val="none" w:sz="0" w:space="0" w:color="auto"/>
            <w:left w:val="none" w:sz="0" w:space="0" w:color="auto"/>
            <w:bottom w:val="none" w:sz="0" w:space="0" w:color="auto"/>
            <w:right w:val="none" w:sz="0" w:space="0" w:color="auto"/>
          </w:divBdr>
        </w:div>
      </w:divsChild>
    </w:div>
    <w:div w:id="1630280132">
      <w:bodyDiv w:val="1"/>
      <w:marLeft w:val="0"/>
      <w:marRight w:val="0"/>
      <w:marTop w:val="0"/>
      <w:marBottom w:val="0"/>
      <w:divBdr>
        <w:top w:val="none" w:sz="0" w:space="0" w:color="auto"/>
        <w:left w:val="none" w:sz="0" w:space="0" w:color="auto"/>
        <w:bottom w:val="none" w:sz="0" w:space="0" w:color="auto"/>
        <w:right w:val="none" w:sz="0" w:space="0" w:color="auto"/>
      </w:divBdr>
      <w:divsChild>
        <w:div w:id="1792741343">
          <w:marLeft w:val="0"/>
          <w:marRight w:val="0"/>
          <w:marTop w:val="0"/>
          <w:marBottom w:val="0"/>
          <w:divBdr>
            <w:top w:val="none" w:sz="0" w:space="0" w:color="auto"/>
            <w:left w:val="none" w:sz="0" w:space="0" w:color="auto"/>
            <w:bottom w:val="none" w:sz="0" w:space="0" w:color="auto"/>
            <w:right w:val="none" w:sz="0" w:space="0" w:color="auto"/>
          </w:divBdr>
        </w:div>
      </w:divsChild>
    </w:div>
    <w:div w:id="1716808030">
      <w:bodyDiv w:val="1"/>
      <w:marLeft w:val="0"/>
      <w:marRight w:val="0"/>
      <w:marTop w:val="0"/>
      <w:marBottom w:val="0"/>
      <w:divBdr>
        <w:top w:val="none" w:sz="0" w:space="0" w:color="auto"/>
        <w:left w:val="none" w:sz="0" w:space="0" w:color="auto"/>
        <w:bottom w:val="none" w:sz="0" w:space="0" w:color="auto"/>
        <w:right w:val="none" w:sz="0" w:space="0" w:color="auto"/>
      </w:divBdr>
      <w:divsChild>
        <w:div w:id="718088681">
          <w:marLeft w:val="0"/>
          <w:marRight w:val="0"/>
          <w:marTop w:val="0"/>
          <w:marBottom w:val="0"/>
          <w:divBdr>
            <w:top w:val="none" w:sz="0" w:space="0" w:color="auto"/>
            <w:left w:val="none" w:sz="0" w:space="0" w:color="auto"/>
            <w:bottom w:val="none" w:sz="0" w:space="0" w:color="auto"/>
            <w:right w:val="none" w:sz="0" w:space="0" w:color="auto"/>
          </w:divBdr>
        </w:div>
      </w:divsChild>
    </w:div>
    <w:div w:id="1719935001">
      <w:bodyDiv w:val="1"/>
      <w:marLeft w:val="0"/>
      <w:marRight w:val="0"/>
      <w:marTop w:val="0"/>
      <w:marBottom w:val="0"/>
      <w:divBdr>
        <w:top w:val="none" w:sz="0" w:space="0" w:color="auto"/>
        <w:left w:val="none" w:sz="0" w:space="0" w:color="auto"/>
        <w:bottom w:val="none" w:sz="0" w:space="0" w:color="auto"/>
        <w:right w:val="none" w:sz="0" w:space="0" w:color="auto"/>
      </w:divBdr>
      <w:divsChild>
        <w:div w:id="785779799">
          <w:marLeft w:val="0"/>
          <w:marRight w:val="0"/>
          <w:marTop w:val="0"/>
          <w:marBottom w:val="0"/>
          <w:divBdr>
            <w:top w:val="none" w:sz="0" w:space="0" w:color="auto"/>
            <w:left w:val="none" w:sz="0" w:space="0" w:color="auto"/>
            <w:bottom w:val="none" w:sz="0" w:space="0" w:color="auto"/>
            <w:right w:val="none" w:sz="0" w:space="0" w:color="auto"/>
          </w:divBdr>
        </w:div>
      </w:divsChild>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111294354">
          <w:marLeft w:val="0"/>
          <w:marRight w:val="0"/>
          <w:marTop w:val="0"/>
          <w:marBottom w:val="0"/>
          <w:divBdr>
            <w:top w:val="none" w:sz="0" w:space="0" w:color="auto"/>
            <w:left w:val="none" w:sz="0" w:space="0" w:color="auto"/>
            <w:bottom w:val="none" w:sz="0" w:space="0" w:color="auto"/>
            <w:right w:val="none" w:sz="0" w:space="0" w:color="auto"/>
          </w:divBdr>
        </w:div>
      </w:divsChild>
    </w:div>
    <w:div w:id="1804151232">
      <w:bodyDiv w:val="1"/>
      <w:marLeft w:val="0"/>
      <w:marRight w:val="0"/>
      <w:marTop w:val="0"/>
      <w:marBottom w:val="0"/>
      <w:divBdr>
        <w:top w:val="none" w:sz="0" w:space="0" w:color="auto"/>
        <w:left w:val="none" w:sz="0" w:space="0" w:color="auto"/>
        <w:bottom w:val="none" w:sz="0" w:space="0" w:color="auto"/>
        <w:right w:val="none" w:sz="0" w:space="0" w:color="auto"/>
      </w:divBdr>
      <w:divsChild>
        <w:div w:id="743333707">
          <w:marLeft w:val="0"/>
          <w:marRight w:val="0"/>
          <w:marTop w:val="0"/>
          <w:marBottom w:val="0"/>
          <w:divBdr>
            <w:top w:val="none" w:sz="0" w:space="0" w:color="auto"/>
            <w:left w:val="none" w:sz="0" w:space="0" w:color="auto"/>
            <w:bottom w:val="none" w:sz="0" w:space="0" w:color="auto"/>
            <w:right w:val="none" w:sz="0" w:space="0" w:color="auto"/>
          </w:divBdr>
        </w:div>
      </w:divsChild>
    </w:div>
    <w:div w:id="1819415425">
      <w:bodyDiv w:val="1"/>
      <w:marLeft w:val="0"/>
      <w:marRight w:val="0"/>
      <w:marTop w:val="0"/>
      <w:marBottom w:val="0"/>
      <w:divBdr>
        <w:top w:val="none" w:sz="0" w:space="0" w:color="auto"/>
        <w:left w:val="none" w:sz="0" w:space="0" w:color="auto"/>
        <w:bottom w:val="none" w:sz="0" w:space="0" w:color="auto"/>
        <w:right w:val="none" w:sz="0" w:space="0" w:color="auto"/>
      </w:divBdr>
      <w:divsChild>
        <w:div w:id="842360051">
          <w:marLeft w:val="0"/>
          <w:marRight w:val="0"/>
          <w:marTop w:val="0"/>
          <w:marBottom w:val="0"/>
          <w:divBdr>
            <w:top w:val="none" w:sz="0" w:space="0" w:color="auto"/>
            <w:left w:val="none" w:sz="0" w:space="0" w:color="auto"/>
            <w:bottom w:val="none" w:sz="0" w:space="0" w:color="auto"/>
            <w:right w:val="none" w:sz="0" w:space="0" w:color="auto"/>
          </w:divBdr>
        </w:div>
      </w:divsChild>
    </w:div>
    <w:div w:id="1829125340">
      <w:bodyDiv w:val="1"/>
      <w:marLeft w:val="0"/>
      <w:marRight w:val="0"/>
      <w:marTop w:val="0"/>
      <w:marBottom w:val="0"/>
      <w:divBdr>
        <w:top w:val="none" w:sz="0" w:space="0" w:color="auto"/>
        <w:left w:val="none" w:sz="0" w:space="0" w:color="auto"/>
        <w:bottom w:val="none" w:sz="0" w:space="0" w:color="auto"/>
        <w:right w:val="none" w:sz="0" w:space="0" w:color="auto"/>
      </w:divBdr>
      <w:divsChild>
        <w:div w:id="1480152787">
          <w:marLeft w:val="0"/>
          <w:marRight w:val="0"/>
          <w:marTop w:val="0"/>
          <w:marBottom w:val="0"/>
          <w:divBdr>
            <w:top w:val="none" w:sz="0" w:space="0" w:color="auto"/>
            <w:left w:val="none" w:sz="0" w:space="0" w:color="auto"/>
            <w:bottom w:val="none" w:sz="0" w:space="0" w:color="auto"/>
            <w:right w:val="none" w:sz="0" w:space="0" w:color="auto"/>
          </w:divBdr>
        </w:div>
      </w:divsChild>
    </w:div>
    <w:div w:id="1876380596">
      <w:bodyDiv w:val="1"/>
      <w:marLeft w:val="0"/>
      <w:marRight w:val="0"/>
      <w:marTop w:val="0"/>
      <w:marBottom w:val="0"/>
      <w:divBdr>
        <w:top w:val="none" w:sz="0" w:space="0" w:color="auto"/>
        <w:left w:val="none" w:sz="0" w:space="0" w:color="auto"/>
        <w:bottom w:val="none" w:sz="0" w:space="0" w:color="auto"/>
        <w:right w:val="none" w:sz="0" w:space="0" w:color="auto"/>
      </w:divBdr>
      <w:divsChild>
        <w:div w:id="1579168758">
          <w:marLeft w:val="0"/>
          <w:marRight w:val="0"/>
          <w:marTop w:val="0"/>
          <w:marBottom w:val="0"/>
          <w:divBdr>
            <w:top w:val="none" w:sz="0" w:space="0" w:color="auto"/>
            <w:left w:val="none" w:sz="0" w:space="0" w:color="auto"/>
            <w:bottom w:val="none" w:sz="0" w:space="0" w:color="auto"/>
            <w:right w:val="none" w:sz="0" w:space="0" w:color="auto"/>
          </w:divBdr>
        </w:div>
      </w:divsChild>
    </w:div>
    <w:div w:id="1919094186">
      <w:bodyDiv w:val="1"/>
      <w:marLeft w:val="0"/>
      <w:marRight w:val="0"/>
      <w:marTop w:val="0"/>
      <w:marBottom w:val="0"/>
      <w:divBdr>
        <w:top w:val="none" w:sz="0" w:space="0" w:color="auto"/>
        <w:left w:val="none" w:sz="0" w:space="0" w:color="auto"/>
        <w:bottom w:val="none" w:sz="0" w:space="0" w:color="auto"/>
        <w:right w:val="none" w:sz="0" w:space="0" w:color="auto"/>
      </w:divBdr>
      <w:divsChild>
        <w:div w:id="921336854">
          <w:marLeft w:val="0"/>
          <w:marRight w:val="0"/>
          <w:marTop w:val="0"/>
          <w:marBottom w:val="0"/>
          <w:divBdr>
            <w:top w:val="none" w:sz="0" w:space="0" w:color="auto"/>
            <w:left w:val="none" w:sz="0" w:space="0" w:color="auto"/>
            <w:bottom w:val="none" w:sz="0" w:space="0" w:color="auto"/>
            <w:right w:val="none" w:sz="0" w:space="0" w:color="auto"/>
          </w:divBdr>
        </w:div>
      </w:divsChild>
    </w:div>
    <w:div w:id="2012024327">
      <w:bodyDiv w:val="1"/>
      <w:marLeft w:val="0"/>
      <w:marRight w:val="0"/>
      <w:marTop w:val="0"/>
      <w:marBottom w:val="0"/>
      <w:divBdr>
        <w:top w:val="none" w:sz="0" w:space="0" w:color="auto"/>
        <w:left w:val="none" w:sz="0" w:space="0" w:color="auto"/>
        <w:bottom w:val="none" w:sz="0" w:space="0" w:color="auto"/>
        <w:right w:val="none" w:sz="0" w:space="0" w:color="auto"/>
      </w:divBdr>
    </w:div>
    <w:div w:id="2041661298">
      <w:bodyDiv w:val="1"/>
      <w:marLeft w:val="0"/>
      <w:marRight w:val="0"/>
      <w:marTop w:val="0"/>
      <w:marBottom w:val="0"/>
      <w:divBdr>
        <w:top w:val="none" w:sz="0" w:space="0" w:color="auto"/>
        <w:left w:val="none" w:sz="0" w:space="0" w:color="auto"/>
        <w:bottom w:val="none" w:sz="0" w:space="0" w:color="auto"/>
        <w:right w:val="none" w:sz="0" w:space="0" w:color="auto"/>
      </w:divBdr>
      <w:divsChild>
        <w:div w:id="1457604739">
          <w:marLeft w:val="0"/>
          <w:marRight w:val="0"/>
          <w:marTop w:val="0"/>
          <w:marBottom w:val="0"/>
          <w:divBdr>
            <w:top w:val="none" w:sz="0" w:space="0" w:color="auto"/>
            <w:left w:val="none" w:sz="0" w:space="0" w:color="auto"/>
            <w:bottom w:val="none" w:sz="0" w:space="0" w:color="auto"/>
            <w:right w:val="none" w:sz="0" w:space="0" w:color="auto"/>
          </w:divBdr>
        </w:div>
      </w:divsChild>
    </w:div>
    <w:div w:id="2146502631">
      <w:bodyDiv w:val="1"/>
      <w:marLeft w:val="0"/>
      <w:marRight w:val="0"/>
      <w:marTop w:val="0"/>
      <w:marBottom w:val="0"/>
      <w:divBdr>
        <w:top w:val="none" w:sz="0" w:space="0" w:color="auto"/>
        <w:left w:val="none" w:sz="0" w:space="0" w:color="auto"/>
        <w:bottom w:val="none" w:sz="0" w:space="0" w:color="auto"/>
        <w:right w:val="none" w:sz="0" w:space="0" w:color="auto"/>
      </w:divBdr>
      <w:divsChild>
        <w:div w:id="20842548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C0117-C2EF-463A-8548-AA1B79AC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5081</Words>
  <Characters>30488</Characters>
  <Application>Microsoft Office Word</Application>
  <DocSecurity>0</DocSecurity>
  <Lines>254</Lines>
  <Paragraphs>70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Matuszelański Kamil</cp:lastModifiedBy>
  <cp:revision>4</cp:revision>
  <dcterms:created xsi:type="dcterms:W3CDTF">2019-12-29T14:37:00Z</dcterms:created>
  <dcterms:modified xsi:type="dcterms:W3CDTF">2020-01-02T10:52:00Z</dcterms:modified>
</cp:coreProperties>
</file>